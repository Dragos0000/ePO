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1458B" w14:textId="483713D6" w:rsidR="002730C2" w:rsidRPr="00453BFA" w:rsidRDefault="0041306C" w:rsidP="002730C2">
      <w:pPr>
        <w:pStyle w:val="Date"/>
        <w:rPr>
          <w:lang w:val="en-GB"/>
        </w:rPr>
      </w:pPr>
      <w:bookmarkStart w:id="0" w:name="date"/>
      <w:bookmarkStart w:id="1" w:name="_GoBack"/>
      <w:bookmarkEnd w:id="0"/>
      <w:bookmarkEnd w:id="1"/>
      <w:r w:rsidRPr="00453BFA">
        <w:rPr>
          <w:lang w:val="en-GB"/>
        </w:rPr>
        <w:t>L</w:t>
      </w:r>
      <w:r w:rsidR="002730C2" w:rsidRPr="00453BFA">
        <w:rPr>
          <w:lang w:val="en-GB"/>
        </w:rPr>
        <w:t xml:space="preserve">uxembourg, </w:t>
      </w:r>
      <w:r w:rsidR="002730C2" w:rsidRPr="00453BFA">
        <w:rPr>
          <w:lang w:val="en-GB"/>
        </w:rPr>
        <w:fldChar w:fldCharType="begin"/>
      </w:r>
      <w:r w:rsidR="002730C2" w:rsidRPr="00453BFA">
        <w:rPr>
          <w:lang w:val="en-GB"/>
        </w:rPr>
        <w:instrText xml:space="preserve"> DATE \@ "dd MMMM yyyy" </w:instrText>
      </w:r>
      <w:r w:rsidR="002730C2" w:rsidRPr="00453BFA">
        <w:rPr>
          <w:lang w:val="en-GB"/>
        </w:rPr>
        <w:fldChar w:fldCharType="separate"/>
      </w:r>
      <w:r w:rsidR="00704B5F">
        <w:rPr>
          <w:noProof/>
          <w:lang w:val="en-GB"/>
        </w:rPr>
        <w:t>24 August 2018</w:t>
      </w:r>
      <w:r w:rsidR="002730C2" w:rsidRPr="00453BFA">
        <w:rPr>
          <w:lang w:val="en-GB"/>
        </w:rPr>
        <w:fldChar w:fldCharType="end"/>
      </w:r>
    </w:p>
    <w:p w14:paraId="6027F737" w14:textId="77777777" w:rsidR="004F6454" w:rsidRPr="00453BFA" w:rsidRDefault="00EE4F2F" w:rsidP="006F2853">
      <w:pPr>
        <w:pStyle w:val="notehead"/>
        <w:spacing w:after="0"/>
        <w:rPr>
          <w:lang w:val="en-GB"/>
        </w:rPr>
      </w:pPr>
      <w:bookmarkStart w:id="2" w:name="code_unit"/>
      <w:bookmarkEnd w:id="2"/>
      <w:r w:rsidRPr="00453BFA">
        <w:rPr>
          <w:lang w:val="en-GB"/>
        </w:rPr>
        <w:t>Report on the</w:t>
      </w:r>
      <w:r w:rsidR="00231158" w:rsidRPr="00453BFA">
        <w:rPr>
          <w:lang w:val="en-GB"/>
        </w:rPr>
        <w:t xml:space="preserve"> </w:t>
      </w:r>
      <w:r w:rsidR="00951773" w:rsidRPr="00453BFA">
        <w:rPr>
          <w:lang w:val="en-GB"/>
        </w:rPr>
        <w:t>7</w:t>
      </w:r>
      <w:r w:rsidR="0022072A" w:rsidRPr="00453BFA">
        <w:rPr>
          <w:vertAlign w:val="superscript"/>
          <w:lang w:val="en-GB"/>
        </w:rPr>
        <w:t>th</w:t>
      </w:r>
      <w:r w:rsidR="0022072A" w:rsidRPr="00453BFA">
        <w:rPr>
          <w:lang w:val="en-GB"/>
        </w:rPr>
        <w:t xml:space="preserve"> Working group Meeting of the eProcurement Ontology</w:t>
      </w:r>
    </w:p>
    <w:p w14:paraId="14BFA14C" w14:textId="7843D870" w:rsidR="001C48FD" w:rsidRPr="00453BFA" w:rsidRDefault="004F6454" w:rsidP="004F6454">
      <w:pPr>
        <w:pStyle w:val="notehead"/>
        <w:spacing w:before="0" w:after="0"/>
        <w:rPr>
          <w:lang w:val="en-GB"/>
        </w:rPr>
      </w:pPr>
      <w:r w:rsidRPr="00453BFA">
        <w:rPr>
          <w:lang w:val="en-GB"/>
        </w:rPr>
        <w:t>(</w:t>
      </w:r>
      <w:r w:rsidRPr="006F2853">
        <w:rPr>
          <w:smallCaps w:val="0"/>
          <w:lang w:val="en-GB"/>
        </w:rPr>
        <w:t>e</w:t>
      </w:r>
      <w:r w:rsidRPr="00453BFA">
        <w:rPr>
          <w:lang w:val="en-GB"/>
        </w:rPr>
        <w:t>PO)</w:t>
      </w:r>
    </w:p>
    <w:p w14:paraId="169B9271" w14:textId="77777777" w:rsidR="0022072A" w:rsidRPr="00453BFA" w:rsidRDefault="0022072A" w:rsidP="0022072A">
      <w:pPr>
        <w:suppressAutoHyphens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GB" w:eastAsia="ar-SA"/>
        </w:rPr>
      </w:pP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41"/>
        <w:gridCol w:w="3088"/>
        <w:gridCol w:w="1984"/>
        <w:gridCol w:w="2410"/>
      </w:tblGrid>
      <w:tr w:rsidR="0022072A" w:rsidRPr="00453BFA" w14:paraId="550D40E7" w14:textId="77777777" w:rsidTr="002730C2">
        <w:trPr>
          <w:trHeight w:val="396"/>
        </w:trPr>
        <w:tc>
          <w:tcPr>
            <w:tcW w:w="2441" w:type="dxa"/>
            <w:shd w:val="clear" w:color="auto" w:fill="E6E6E6"/>
            <w:vAlign w:val="center"/>
          </w:tcPr>
          <w:p w14:paraId="694DA482" w14:textId="77777777" w:rsidR="0022072A" w:rsidRPr="00453BFA" w:rsidRDefault="0022072A" w:rsidP="002730C2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Project:</w:t>
            </w:r>
          </w:p>
        </w:tc>
        <w:tc>
          <w:tcPr>
            <w:tcW w:w="3088" w:type="dxa"/>
            <w:vAlign w:val="center"/>
          </w:tcPr>
          <w:p w14:paraId="62ACF68D" w14:textId="77777777" w:rsidR="0022072A" w:rsidRPr="00453BFA" w:rsidRDefault="0022072A" w:rsidP="002730C2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453BFA">
              <w:rPr>
                <w:rFonts w:ascii="Calibri" w:hAnsi="Calibri" w:cs="Arial"/>
                <w:bCs/>
                <w:lang w:val="en-GB"/>
              </w:rPr>
              <w:t xml:space="preserve">eProcurement Ontology </w:t>
            </w:r>
          </w:p>
          <w:p w14:paraId="207B6B92" w14:textId="77777777" w:rsidR="0022072A" w:rsidRPr="00453BFA" w:rsidRDefault="0022072A" w:rsidP="002730C2">
            <w:pPr>
              <w:jc w:val="right"/>
              <w:rPr>
                <w:rFonts w:ascii="Calibri" w:hAnsi="Calibri" w:cs="Arial"/>
                <w:bCs/>
                <w:lang w:val="en-GB"/>
              </w:rPr>
            </w:pPr>
          </w:p>
        </w:tc>
        <w:tc>
          <w:tcPr>
            <w:tcW w:w="1984" w:type="dxa"/>
            <w:shd w:val="clear" w:color="auto" w:fill="E6E6E6"/>
            <w:vAlign w:val="center"/>
          </w:tcPr>
          <w:p w14:paraId="39DA8C8B" w14:textId="77777777" w:rsidR="0022072A" w:rsidRPr="00453BFA" w:rsidRDefault="0022072A" w:rsidP="002730C2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Meeting Date/Time:</w:t>
            </w:r>
          </w:p>
        </w:tc>
        <w:tc>
          <w:tcPr>
            <w:tcW w:w="2410" w:type="dxa"/>
            <w:vAlign w:val="center"/>
          </w:tcPr>
          <w:p w14:paraId="56819958" w14:textId="397699CC" w:rsidR="00231158" w:rsidRPr="00453BFA" w:rsidRDefault="00231158" w:rsidP="00231158">
            <w:pPr>
              <w:jc w:val="center"/>
              <w:rPr>
                <w:rFonts w:asciiTheme="minorHAnsi" w:hAnsiTheme="minorHAnsi" w:cs="Arial"/>
                <w:b/>
                <w:bCs/>
                <w:lang w:val="en-GB"/>
              </w:rPr>
            </w:pPr>
            <w:r w:rsidRPr="00453BFA">
              <w:rPr>
                <w:rFonts w:asciiTheme="minorHAnsi" w:hAnsiTheme="minorHAnsi" w:cs="Arial"/>
                <w:b/>
                <w:bCs/>
                <w:lang w:val="en-GB"/>
              </w:rPr>
              <w:t>2018-0</w:t>
            </w:r>
            <w:r w:rsidR="00951773" w:rsidRPr="00453BFA">
              <w:rPr>
                <w:rFonts w:asciiTheme="minorHAnsi" w:hAnsiTheme="minorHAnsi" w:cs="Arial"/>
                <w:b/>
                <w:bCs/>
                <w:lang w:val="en-GB"/>
              </w:rPr>
              <w:t>6</w:t>
            </w:r>
            <w:r w:rsidRPr="00453BFA">
              <w:rPr>
                <w:rFonts w:asciiTheme="minorHAnsi" w:hAnsiTheme="minorHAnsi" w:cs="Arial"/>
                <w:b/>
                <w:bCs/>
                <w:lang w:val="en-GB"/>
              </w:rPr>
              <w:t>-</w:t>
            </w:r>
            <w:r w:rsidR="00951773" w:rsidRPr="00453BFA">
              <w:rPr>
                <w:rFonts w:asciiTheme="minorHAnsi" w:hAnsiTheme="minorHAnsi" w:cs="Arial"/>
                <w:b/>
                <w:bCs/>
                <w:lang w:val="en-GB"/>
              </w:rPr>
              <w:t>21</w:t>
            </w:r>
          </w:p>
          <w:p w14:paraId="2CFBDAFF" w14:textId="2D093CCA" w:rsidR="0022072A" w:rsidRPr="00453BFA" w:rsidRDefault="00951773" w:rsidP="00951773">
            <w:pPr>
              <w:jc w:val="center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Theme="minorHAnsi" w:hAnsiTheme="minorHAnsi" w:cs="Arial"/>
                <w:b/>
                <w:bCs/>
                <w:lang w:val="en-GB"/>
              </w:rPr>
              <w:t>10</w:t>
            </w:r>
            <w:r w:rsidR="00231158" w:rsidRPr="00453BFA">
              <w:rPr>
                <w:rFonts w:asciiTheme="minorHAnsi" w:hAnsiTheme="minorHAnsi" w:cs="Arial"/>
                <w:b/>
                <w:bCs/>
                <w:lang w:val="en-GB"/>
              </w:rPr>
              <w:t>:30 – 1</w:t>
            </w:r>
            <w:r w:rsidRPr="00453BFA">
              <w:rPr>
                <w:rFonts w:asciiTheme="minorHAnsi" w:hAnsiTheme="minorHAnsi" w:cs="Arial"/>
                <w:b/>
                <w:bCs/>
                <w:lang w:val="en-GB"/>
              </w:rPr>
              <w:t>2</w:t>
            </w:r>
            <w:r w:rsidR="00231158" w:rsidRPr="00453BFA">
              <w:rPr>
                <w:rFonts w:asciiTheme="minorHAnsi" w:hAnsiTheme="minorHAnsi" w:cs="Arial"/>
                <w:b/>
                <w:bCs/>
                <w:lang w:val="en-GB"/>
              </w:rPr>
              <w:t>:00</w:t>
            </w:r>
          </w:p>
        </w:tc>
      </w:tr>
      <w:tr w:rsidR="00E02E7A" w:rsidRPr="00DE194E" w14:paraId="68CFE2EA" w14:textId="77777777" w:rsidTr="002730C2">
        <w:trPr>
          <w:trHeight w:val="396"/>
        </w:trPr>
        <w:tc>
          <w:tcPr>
            <w:tcW w:w="2441" w:type="dxa"/>
            <w:shd w:val="clear" w:color="auto" w:fill="E6E6E6"/>
            <w:vAlign w:val="center"/>
          </w:tcPr>
          <w:p w14:paraId="787FB6B4" w14:textId="77777777" w:rsidR="00E02E7A" w:rsidRPr="00453BFA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Meeting type:</w:t>
            </w:r>
          </w:p>
        </w:tc>
        <w:tc>
          <w:tcPr>
            <w:tcW w:w="3088" w:type="dxa"/>
            <w:vAlign w:val="center"/>
          </w:tcPr>
          <w:p w14:paraId="569120F5" w14:textId="511F644D" w:rsidR="00E02E7A" w:rsidRPr="00453BFA" w:rsidRDefault="00951773" w:rsidP="00E02E7A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453BFA">
              <w:rPr>
                <w:rFonts w:asciiTheme="minorHAnsi" w:hAnsiTheme="minorHAnsi" w:cs="Arial"/>
                <w:bCs/>
                <w:lang w:val="en-GB"/>
              </w:rPr>
              <w:t>7</w:t>
            </w:r>
            <w:r w:rsidR="00E02E7A" w:rsidRPr="00453BFA">
              <w:rPr>
                <w:rFonts w:asciiTheme="minorHAnsi" w:hAnsiTheme="minorHAnsi" w:cs="Arial"/>
                <w:bCs/>
                <w:vertAlign w:val="superscript"/>
                <w:lang w:val="en-GB"/>
              </w:rPr>
              <w:t>th</w:t>
            </w:r>
            <w:r w:rsidR="00E02E7A" w:rsidRPr="00453BFA">
              <w:rPr>
                <w:rFonts w:asciiTheme="minorHAnsi" w:hAnsiTheme="minorHAnsi" w:cs="Arial"/>
                <w:bCs/>
                <w:lang w:val="en-GB"/>
              </w:rPr>
              <w:t xml:space="preserve"> Working Group Meeting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18AA43BA" w14:textId="77777777" w:rsidR="00E02E7A" w:rsidRPr="00453BFA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Meeting Location:</w:t>
            </w:r>
          </w:p>
        </w:tc>
        <w:tc>
          <w:tcPr>
            <w:tcW w:w="2410" w:type="dxa"/>
            <w:vAlign w:val="center"/>
          </w:tcPr>
          <w:p w14:paraId="5AF39615" w14:textId="77777777" w:rsidR="00231158" w:rsidRPr="00453BFA" w:rsidRDefault="00231158" w:rsidP="00231158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  <w:lang w:val="en-GB"/>
              </w:rPr>
            </w:pPr>
            <w:r w:rsidRPr="00453BFA">
              <w:rPr>
                <w:rFonts w:asciiTheme="minorHAnsi" w:hAnsiTheme="minorHAnsi" w:cs="Arial"/>
                <w:bCs/>
                <w:sz w:val="18"/>
                <w:szCs w:val="18"/>
                <w:lang w:val="en-GB"/>
              </w:rPr>
              <w:t xml:space="preserve">Videoconference </w:t>
            </w:r>
          </w:p>
          <w:p w14:paraId="0FFC9AEB" w14:textId="4DD194C5" w:rsidR="00E02E7A" w:rsidRPr="00453BFA" w:rsidRDefault="00231158" w:rsidP="00231158">
            <w:pPr>
              <w:jc w:val="center"/>
              <w:rPr>
                <w:rFonts w:ascii="Calibri" w:hAnsi="Calibri" w:cs="Arial"/>
                <w:bCs/>
                <w:sz w:val="18"/>
                <w:szCs w:val="18"/>
                <w:lang w:val="en-GB"/>
              </w:rPr>
            </w:pPr>
            <w:r w:rsidRPr="00453BFA">
              <w:rPr>
                <w:rFonts w:asciiTheme="minorHAnsi" w:hAnsiTheme="minorHAnsi" w:cs="Arial"/>
                <w:bCs/>
                <w:sz w:val="18"/>
                <w:szCs w:val="18"/>
                <w:lang w:val="en-GB"/>
              </w:rPr>
              <w:t>Webex (</w:t>
            </w:r>
            <w:hyperlink r:id="rId11" w:history="1">
              <w:r w:rsidRPr="00453BFA">
                <w:rPr>
                  <w:rFonts w:asciiTheme="minorHAnsi" w:hAnsiTheme="minorHAnsi"/>
                  <w:bCs/>
                  <w:sz w:val="18"/>
                  <w:szCs w:val="18"/>
                  <w:lang w:val="en-GB"/>
                </w:rPr>
                <w:t>849718949@ecwacs.webex.com</w:t>
              </w:r>
            </w:hyperlink>
          </w:p>
        </w:tc>
      </w:tr>
      <w:tr w:rsidR="00E02E7A" w:rsidRPr="00453BFA" w14:paraId="28D6D131" w14:textId="77777777" w:rsidTr="002730C2">
        <w:trPr>
          <w:trHeight w:val="432"/>
        </w:trPr>
        <w:tc>
          <w:tcPr>
            <w:tcW w:w="2441" w:type="dxa"/>
            <w:shd w:val="clear" w:color="auto" w:fill="E6E6E6"/>
            <w:vAlign w:val="center"/>
          </w:tcPr>
          <w:p w14:paraId="0A411808" w14:textId="77777777" w:rsidR="00E02E7A" w:rsidRPr="00453BFA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Chairperson:</w:t>
            </w:r>
          </w:p>
        </w:tc>
        <w:tc>
          <w:tcPr>
            <w:tcW w:w="3088" w:type="dxa"/>
            <w:vAlign w:val="center"/>
          </w:tcPr>
          <w:p w14:paraId="7E43A965" w14:textId="00F93B2F" w:rsidR="00E02E7A" w:rsidRPr="00453BFA" w:rsidRDefault="00E02E7A" w:rsidP="00E02E7A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453BFA">
              <w:rPr>
                <w:rFonts w:asciiTheme="minorHAnsi" w:hAnsiTheme="minorHAnsi"/>
                <w:lang w:val="en-GB"/>
              </w:rPr>
              <w:t>Natalie Muric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04C67444" w14:textId="77777777" w:rsidR="00E02E7A" w:rsidRPr="00453BFA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453BFA">
              <w:rPr>
                <w:rFonts w:ascii="Calibri" w:hAnsi="Calibri" w:cs="Arial"/>
                <w:b/>
                <w:bCs/>
                <w:lang w:val="en-GB"/>
              </w:rPr>
              <w:t>Issue Date:</w:t>
            </w:r>
          </w:p>
        </w:tc>
        <w:tc>
          <w:tcPr>
            <w:tcW w:w="2410" w:type="dxa"/>
            <w:vAlign w:val="center"/>
          </w:tcPr>
          <w:p w14:paraId="4C670FD2" w14:textId="700A8C3A" w:rsidR="00E02E7A" w:rsidRPr="00453BFA" w:rsidRDefault="00231158" w:rsidP="00951773">
            <w:pPr>
              <w:jc w:val="center"/>
              <w:rPr>
                <w:rFonts w:ascii="Calibri" w:hAnsi="Calibri" w:cs="Arial"/>
                <w:bCs/>
                <w:lang w:val="en-GB"/>
              </w:rPr>
            </w:pPr>
            <w:r w:rsidRPr="00453BFA">
              <w:rPr>
                <w:rFonts w:asciiTheme="minorHAnsi" w:hAnsiTheme="minorHAnsi" w:cs="Arial"/>
                <w:bCs/>
                <w:lang w:val="en-GB"/>
              </w:rPr>
              <w:t>2018-0</w:t>
            </w:r>
            <w:r w:rsidR="00951773" w:rsidRPr="00453BFA">
              <w:rPr>
                <w:rFonts w:asciiTheme="minorHAnsi" w:hAnsiTheme="minorHAnsi" w:cs="Arial"/>
                <w:bCs/>
                <w:lang w:val="en-GB"/>
              </w:rPr>
              <w:t>6</w:t>
            </w:r>
            <w:r w:rsidRPr="00453BFA">
              <w:rPr>
                <w:rFonts w:asciiTheme="minorHAnsi" w:hAnsiTheme="minorHAnsi" w:cs="Arial"/>
                <w:bCs/>
                <w:lang w:val="en-GB"/>
              </w:rPr>
              <w:t>-</w:t>
            </w:r>
            <w:r w:rsidR="00951773" w:rsidRPr="00453BFA">
              <w:rPr>
                <w:rFonts w:asciiTheme="minorHAnsi" w:hAnsiTheme="minorHAnsi" w:cs="Arial"/>
                <w:bCs/>
                <w:lang w:val="en-GB"/>
              </w:rPr>
              <w:t>21</w:t>
            </w:r>
          </w:p>
        </w:tc>
      </w:tr>
    </w:tbl>
    <w:p w14:paraId="54241FD6" w14:textId="77777777" w:rsidR="0022072A" w:rsidRPr="00453BFA" w:rsidRDefault="0022072A" w:rsidP="0022072A">
      <w:pPr>
        <w:rPr>
          <w:rFonts w:ascii="Calibri" w:hAnsi="Calibri"/>
          <w:lang w:val="en-GB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873011" w:rsidRPr="00453BFA" w14:paraId="05924DE5" w14:textId="77777777" w:rsidTr="006F2853">
        <w:trPr>
          <w:trHeight w:val="63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8E6492F" w14:textId="77777777" w:rsidR="00873011" w:rsidRPr="00453BFA" w:rsidRDefault="00873011" w:rsidP="006F2853">
            <w:pPr>
              <w:rPr>
                <w:rFonts w:asciiTheme="minorHAnsi" w:hAnsiTheme="minorHAnsi"/>
                <w:lang w:val="en-GB"/>
              </w:rPr>
            </w:pPr>
            <w:r w:rsidRPr="00453BFA">
              <w:rPr>
                <w:rFonts w:asciiTheme="minorHAnsi" w:hAnsiTheme="minorHAnsi"/>
                <w:b/>
                <w:lang w:val="en-GB"/>
              </w:rPr>
              <w:t xml:space="preserve">Meeting Agenda </w:t>
            </w:r>
          </w:p>
        </w:tc>
      </w:tr>
      <w:tr w:rsidR="00873011" w:rsidRPr="00453BFA" w14:paraId="39E39383" w14:textId="77777777" w:rsidTr="006F2853">
        <w:trPr>
          <w:trHeight w:val="37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74D6C3F" w14:textId="1FC4E24F" w:rsidR="00A430BC" w:rsidRPr="00453BFA" w:rsidRDefault="00E02E7A" w:rsidP="00E02E7A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  <w:bCs/>
              </w:rPr>
              <w:t>Presentation of the participants</w:t>
            </w:r>
            <w:r w:rsidR="00CB226B" w:rsidRPr="00453BFA">
              <w:rPr>
                <w:rFonts w:asciiTheme="minorHAnsi" w:hAnsiTheme="minorHAnsi"/>
                <w:bCs/>
              </w:rPr>
              <w:t>;</w:t>
            </w:r>
          </w:p>
          <w:p w14:paraId="60E30D36" w14:textId="5F2AB050" w:rsidR="00A430BC" w:rsidRPr="00453BFA" w:rsidRDefault="00231158" w:rsidP="00E02E7A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</w:rPr>
              <w:t>Conceptual data model</w:t>
            </w:r>
            <w:r w:rsidR="00CB226B" w:rsidRPr="00453BFA">
              <w:rPr>
                <w:rFonts w:asciiTheme="minorHAnsi" w:hAnsiTheme="minorHAnsi"/>
              </w:rPr>
              <w:t>;</w:t>
            </w:r>
          </w:p>
          <w:p w14:paraId="603B1804" w14:textId="03BACF13" w:rsidR="00231158" w:rsidRPr="00453BFA" w:rsidRDefault="00231158" w:rsidP="00E02E7A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</w:rPr>
              <w:t>Development of the PoC</w:t>
            </w:r>
            <w:r w:rsidR="00CB226B" w:rsidRPr="00453BFA">
              <w:rPr>
                <w:rFonts w:asciiTheme="minorHAnsi" w:hAnsiTheme="minorHAnsi"/>
              </w:rPr>
              <w:t>;</w:t>
            </w:r>
          </w:p>
          <w:p w14:paraId="637ADE16" w14:textId="30A6AF7F" w:rsidR="004A120E" w:rsidRPr="00453BFA" w:rsidRDefault="004A120E" w:rsidP="00E02E7A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</w:rPr>
              <w:t>Future work</w:t>
            </w:r>
            <w:r w:rsidR="00CB226B" w:rsidRPr="00453BFA">
              <w:rPr>
                <w:rFonts w:asciiTheme="minorHAnsi" w:hAnsiTheme="minorHAnsi"/>
              </w:rPr>
              <w:t>;</w:t>
            </w:r>
          </w:p>
          <w:p w14:paraId="0425D185" w14:textId="05A75955" w:rsidR="00873011" w:rsidRPr="00453BFA" w:rsidRDefault="00231158" w:rsidP="0023115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453BFA">
              <w:rPr>
                <w:rFonts w:asciiTheme="minorHAnsi" w:hAnsiTheme="minorHAnsi"/>
              </w:rPr>
              <w:t>Any other business</w:t>
            </w:r>
            <w:r w:rsidR="00CB226B" w:rsidRPr="00453BFA">
              <w:rPr>
                <w:rFonts w:asciiTheme="minorHAnsi" w:hAnsiTheme="minorHAnsi"/>
              </w:rPr>
              <w:t>.</w:t>
            </w:r>
          </w:p>
        </w:tc>
      </w:tr>
    </w:tbl>
    <w:p w14:paraId="6A9EEB45" w14:textId="29FDFFED" w:rsidR="0073072D" w:rsidRPr="00453BFA" w:rsidRDefault="0073072D" w:rsidP="0022072A">
      <w:pPr>
        <w:rPr>
          <w:rFonts w:ascii="Calibri" w:hAnsi="Calibri"/>
          <w:lang w:val="en-GB"/>
        </w:rPr>
      </w:pPr>
    </w:p>
    <w:p w14:paraId="104FF207" w14:textId="77777777" w:rsidR="0073072D" w:rsidRPr="00453BFA" w:rsidRDefault="0073072D">
      <w:pPr>
        <w:snapToGrid/>
        <w:spacing w:after="0"/>
        <w:jc w:val="left"/>
        <w:rPr>
          <w:rFonts w:ascii="Calibri" w:hAnsi="Calibri"/>
          <w:lang w:val="en-GB"/>
        </w:rPr>
      </w:pPr>
      <w:r w:rsidRPr="00453BFA">
        <w:rPr>
          <w:rFonts w:ascii="Calibri" w:hAnsi="Calibri"/>
          <w:lang w:val="en-GB"/>
        </w:rPr>
        <w:br w:type="page"/>
      </w:r>
    </w:p>
    <w:p w14:paraId="3941BD0A" w14:textId="77777777" w:rsidR="00873011" w:rsidRPr="00453BFA" w:rsidRDefault="00873011" w:rsidP="0022072A">
      <w:pPr>
        <w:rPr>
          <w:rFonts w:ascii="Calibri" w:hAnsi="Calibri"/>
          <w:lang w:val="en-GB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134"/>
        <w:gridCol w:w="5386"/>
      </w:tblGrid>
      <w:tr w:rsidR="00873011" w:rsidRPr="00453BFA" w14:paraId="44465A57" w14:textId="77777777" w:rsidTr="006F2853">
        <w:tc>
          <w:tcPr>
            <w:tcW w:w="9889" w:type="dxa"/>
            <w:gridSpan w:val="3"/>
            <w:shd w:val="clear" w:color="auto" w:fill="E6E6E6"/>
          </w:tcPr>
          <w:p w14:paraId="6DB4985F" w14:textId="77777777" w:rsidR="00873011" w:rsidRPr="00453BFA" w:rsidRDefault="00873011" w:rsidP="00873011">
            <w:pPr>
              <w:jc w:val="left"/>
              <w:rPr>
                <w:rFonts w:ascii="Calibri" w:hAnsi="Calibri" w:cs="Tahoma"/>
                <w:b/>
                <w:bCs/>
                <w:color w:val="000000"/>
                <w:lang w:val="en-GB"/>
              </w:rPr>
            </w:pPr>
            <w:r w:rsidRPr="00453BFA">
              <w:rPr>
                <w:rFonts w:ascii="Calibri" w:hAnsi="Calibri" w:cs="Tahoma"/>
                <w:b/>
                <w:bCs/>
                <w:color w:val="000000"/>
                <w:lang w:val="en-GB"/>
              </w:rPr>
              <w:t>List of Participants</w:t>
            </w:r>
          </w:p>
        </w:tc>
      </w:tr>
      <w:tr w:rsidR="0022072A" w:rsidRPr="00453BFA" w14:paraId="3753677E" w14:textId="77777777" w:rsidTr="00873011">
        <w:tc>
          <w:tcPr>
            <w:tcW w:w="3369" w:type="dxa"/>
            <w:shd w:val="clear" w:color="auto" w:fill="E6E6E6"/>
          </w:tcPr>
          <w:p w14:paraId="5A048FC0" w14:textId="77777777" w:rsidR="0022072A" w:rsidRPr="00453BFA" w:rsidRDefault="0022072A" w:rsidP="002730C2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453BFA">
              <w:rPr>
                <w:rFonts w:ascii="Calibri" w:hAnsi="Calibri" w:cs="Tahoma"/>
                <w:b/>
                <w:bCs/>
                <w:color w:val="000000"/>
                <w:lang w:val="en-GB"/>
              </w:rPr>
              <w:t xml:space="preserve">Attendee </w:t>
            </w:r>
            <w:r w:rsidRPr="00453BFA">
              <w:rPr>
                <w:rFonts w:ascii="Calibri" w:hAnsi="Calibri"/>
                <w:b/>
                <w:lang w:val="en-GB"/>
              </w:rPr>
              <w:t>Name</w:t>
            </w:r>
            <w:r w:rsidRPr="00453BFA">
              <w:rPr>
                <w:rFonts w:ascii="Calibri" w:hAnsi="Calibri" w:cs="Tahoma"/>
                <w:b/>
                <w:bCs/>
                <w:color w:val="000000"/>
                <w:lang w:val="en-GB"/>
              </w:rPr>
              <w:t xml:space="preserve"> </w:t>
            </w:r>
            <w:r w:rsidRPr="00453BFA">
              <w:rPr>
                <w:rFonts w:ascii="Calibri" w:hAnsi="Calibri" w:cs="Tahoma"/>
                <w:bCs/>
                <w:i/>
                <w:color w:val="000000"/>
                <w:lang w:val="en-GB"/>
              </w:rPr>
              <w:t>(present)</w:t>
            </w:r>
          </w:p>
        </w:tc>
        <w:tc>
          <w:tcPr>
            <w:tcW w:w="1134" w:type="dxa"/>
            <w:shd w:val="clear" w:color="auto" w:fill="E6E6E6"/>
          </w:tcPr>
          <w:p w14:paraId="7C0B91E9" w14:textId="77777777" w:rsidR="0022072A" w:rsidRPr="00453BFA" w:rsidRDefault="0022072A" w:rsidP="002730C2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 w:cs="Tahoma"/>
                <w:b/>
                <w:lang w:val="en-GB"/>
              </w:rPr>
              <w:t>Initials</w:t>
            </w:r>
          </w:p>
        </w:tc>
        <w:tc>
          <w:tcPr>
            <w:tcW w:w="5386" w:type="dxa"/>
            <w:shd w:val="clear" w:color="auto" w:fill="E6E6E6"/>
          </w:tcPr>
          <w:p w14:paraId="62E99DB0" w14:textId="77777777" w:rsidR="0022072A" w:rsidRPr="00453BFA" w:rsidRDefault="0022072A" w:rsidP="002730C2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 w:cs="Tahoma"/>
                <w:b/>
                <w:bCs/>
                <w:color w:val="000000"/>
                <w:lang w:val="en-GB"/>
              </w:rPr>
              <w:t>Organisation / Email</w:t>
            </w:r>
          </w:p>
        </w:tc>
      </w:tr>
      <w:tr w:rsidR="00231158" w:rsidRPr="00453BFA" w14:paraId="6BBE8483" w14:textId="77777777" w:rsidTr="00873011">
        <w:tc>
          <w:tcPr>
            <w:tcW w:w="3369" w:type="dxa"/>
            <w:shd w:val="clear" w:color="auto" w:fill="auto"/>
            <w:vAlign w:val="center"/>
          </w:tcPr>
          <w:p w14:paraId="3878FB64" w14:textId="26975711" w:rsidR="00231158" w:rsidRPr="00453BFA" w:rsidRDefault="00231158" w:rsidP="00231158">
            <w:pPr>
              <w:rPr>
                <w:rFonts w:ascii="Calibri" w:hAnsi="Calibri" w:cs="Tahoma"/>
                <w:bCs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Laia BOTA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51095E" w14:textId="16F3EDE9" w:rsidR="00231158" w:rsidRPr="00453BFA" w:rsidRDefault="00231158" w:rsidP="00231158">
            <w:pPr>
              <w:jc w:val="center"/>
              <w:rPr>
                <w:rFonts w:ascii="Calibri" w:hAnsi="Calibri" w:cs="Tahoma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LB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3E10D0E" w14:textId="26FAC91B" w:rsidR="00231158" w:rsidRPr="00453BFA" w:rsidRDefault="00231158" w:rsidP="00231158">
            <w:pPr>
              <w:rPr>
                <w:rFonts w:ascii="Calibri" w:hAnsi="Calibri" w:cs="Tahoma"/>
                <w:bCs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  <w:tr w:rsidR="00231158" w:rsidRPr="00453BFA" w14:paraId="7ED60304" w14:textId="77777777" w:rsidTr="00873011">
        <w:tc>
          <w:tcPr>
            <w:tcW w:w="3369" w:type="dxa"/>
            <w:shd w:val="clear" w:color="auto" w:fill="auto"/>
            <w:vAlign w:val="center"/>
          </w:tcPr>
          <w:p w14:paraId="691BB2B3" w14:textId="64DE106F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Oscar CORCHO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A37104" w14:textId="36296424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OC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7338730" w14:textId="6CF38F8B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Universidad Politécnica de Madrid</w:t>
            </w:r>
          </w:p>
        </w:tc>
      </w:tr>
      <w:tr w:rsidR="00231158" w:rsidRPr="00453BFA" w14:paraId="2B442398" w14:textId="77777777" w:rsidTr="00873011">
        <w:tc>
          <w:tcPr>
            <w:tcW w:w="3369" w:type="dxa"/>
            <w:shd w:val="clear" w:color="auto" w:fill="auto"/>
            <w:vAlign w:val="center"/>
          </w:tcPr>
          <w:p w14:paraId="733EB4B3" w14:textId="56D6B8DD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Manuela CRUZ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A727CB" w14:textId="067EC962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MC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2AE7ED2" w14:textId="490078F0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OP</w:t>
            </w:r>
          </w:p>
        </w:tc>
      </w:tr>
      <w:tr w:rsidR="00547D5D" w:rsidRPr="00453BFA" w14:paraId="10889F23" w14:textId="77777777" w:rsidTr="00873011">
        <w:tc>
          <w:tcPr>
            <w:tcW w:w="3369" w:type="dxa"/>
            <w:shd w:val="clear" w:color="auto" w:fill="auto"/>
            <w:vAlign w:val="center"/>
          </w:tcPr>
          <w:p w14:paraId="6502056E" w14:textId="3DDD63C8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Paola ESPINOZA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972ED2" w14:textId="7149B2CA" w:rsidR="00547D5D" w:rsidRPr="00453BFA" w:rsidRDefault="00547D5D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PE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7EBEA4E" w14:textId="79943061" w:rsidR="00547D5D" w:rsidRPr="00453BFA" w:rsidRDefault="00BC582F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Universidad Politécnica de Madrid</w:t>
            </w:r>
          </w:p>
        </w:tc>
      </w:tr>
      <w:tr w:rsidR="00231158" w:rsidRPr="00453BFA" w14:paraId="7B620018" w14:textId="77777777" w:rsidTr="00873011">
        <w:tc>
          <w:tcPr>
            <w:tcW w:w="3369" w:type="dxa"/>
            <w:shd w:val="clear" w:color="auto" w:fill="auto"/>
            <w:vAlign w:val="center"/>
          </w:tcPr>
          <w:p w14:paraId="701647DF" w14:textId="322C5BD7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Maria FONT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D0250F" w14:textId="6ACC19F9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MF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92A6B45" w14:textId="330D619D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  <w:tr w:rsidR="00DF1547" w:rsidRPr="00453BFA" w14:paraId="2292F27A" w14:textId="77777777" w:rsidTr="00873011">
        <w:tc>
          <w:tcPr>
            <w:tcW w:w="3369" w:type="dxa"/>
            <w:shd w:val="clear" w:color="auto" w:fill="auto"/>
            <w:vAlign w:val="center"/>
          </w:tcPr>
          <w:p w14:paraId="74C3474F" w14:textId="7F7AFDCB" w:rsidR="00DF1547" w:rsidRPr="00453BFA" w:rsidRDefault="00DF1547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Jostein FROMYR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93A86D" w14:textId="2C675A92" w:rsidR="00DF1547" w:rsidRPr="00453BFA" w:rsidRDefault="00DF1547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JF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5B1017C" w14:textId="5FFCB5C3" w:rsidR="00DF1547" w:rsidRPr="00453BFA" w:rsidRDefault="002E42D9" w:rsidP="00231158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Edisys Consulting</w:t>
            </w:r>
          </w:p>
        </w:tc>
      </w:tr>
      <w:tr w:rsidR="00547D5D" w:rsidRPr="00453BFA" w14:paraId="52BCFE99" w14:textId="77777777" w:rsidTr="00873011">
        <w:tc>
          <w:tcPr>
            <w:tcW w:w="3369" w:type="dxa"/>
            <w:shd w:val="clear" w:color="auto" w:fill="auto"/>
            <w:vAlign w:val="center"/>
          </w:tcPr>
          <w:p w14:paraId="53BF302B" w14:textId="3780210E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Virginia GOMARIZ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A7BA09" w14:textId="4980D806" w:rsidR="00547D5D" w:rsidRPr="00453BFA" w:rsidRDefault="00547D5D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VG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598D200" w14:textId="6EEC3206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  <w:tr w:rsidR="00231158" w:rsidRPr="00453BFA" w14:paraId="00FA8AF2" w14:textId="77777777" w:rsidTr="00873011">
        <w:tc>
          <w:tcPr>
            <w:tcW w:w="3369" w:type="dxa"/>
            <w:shd w:val="clear" w:color="auto" w:fill="auto"/>
            <w:vAlign w:val="center"/>
          </w:tcPr>
          <w:p w14:paraId="17CCA3A0" w14:textId="312A2EF3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 w:cs="Calibri"/>
                <w:szCs w:val="22"/>
                <w:lang w:val="en-GB"/>
              </w:rPr>
              <w:t>Cécile GUASCH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ADDCF6" w14:textId="3A57E8E2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CG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90286CF" w14:textId="598E0050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ISA</w:t>
            </w:r>
            <w:r w:rsidRPr="00453BFA">
              <w:rPr>
                <w:rFonts w:ascii="Calibri" w:hAnsi="Calibri"/>
                <w:color w:val="000000"/>
                <w:vertAlign w:val="superscript"/>
                <w:lang w:val="en-GB"/>
              </w:rPr>
              <w:t xml:space="preserve">2 </w:t>
            </w:r>
            <w:r w:rsidRPr="00453BFA">
              <w:rPr>
                <w:rFonts w:ascii="Calibri" w:hAnsi="Calibri"/>
                <w:color w:val="000000"/>
                <w:lang w:val="en-GB"/>
              </w:rPr>
              <w:t>Contractor</w:t>
            </w:r>
          </w:p>
        </w:tc>
      </w:tr>
      <w:tr w:rsidR="002D4E11" w:rsidRPr="00453BFA" w14:paraId="55F9BBE8" w14:textId="77777777" w:rsidTr="00873011">
        <w:tc>
          <w:tcPr>
            <w:tcW w:w="3369" w:type="dxa"/>
            <w:shd w:val="clear" w:color="auto" w:fill="auto"/>
            <w:vAlign w:val="center"/>
          </w:tcPr>
          <w:p w14:paraId="63C82CB6" w14:textId="771004F4" w:rsidR="002D4E11" w:rsidRPr="00453BFA" w:rsidRDefault="002D4E11" w:rsidP="00217895">
            <w:pPr>
              <w:rPr>
                <w:rFonts w:ascii="Calibri" w:hAnsi="Calibri" w:cs="Calibri"/>
                <w:szCs w:val="22"/>
                <w:lang w:val="en-GB"/>
              </w:rPr>
            </w:pPr>
            <w:r w:rsidRPr="00453BFA">
              <w:rPr>
                <w:rFonts w:ascii="Calibri" w:hAnsi="Calibri" w:cs="Calibri"/>
                <w:szCs w:val="22"/>
                <w:lang w:val="en-GB"/>
              </w:rPr>
              <w:t>Jan MAEROE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683848" w14:textId="74C0686F" w:rsidR="002D4E11" w:rsidRPr="00453BFA" w:rsidRDefault="002D4E11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JM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643E6CA" w14:textId="4B69F5F5" w:rsidR="002D4E11" w:rsidRPr="00453BFA" w:rsidRDefault="00EC4B62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Difi</w:t>
            </w:r>
          </w:p>
        </w:tc>
      </w:tr>
      <w:tr w:rsidR="00217895" w:rsidRPr="00DE194E" w14:paraId="3EFC3107" w14:textId="77777777" w:rsidTr="00873011">
        <w:tc>
          <w:tcPr>
            <w:tcW w:w="3369" w:type="dxa"/>
            <w:shd w:val="clear" w:color="auto" w:fill="auto"/>
            <w:vAlign w:val="center"/>
          </w:tcPr>
          <w:p w14:paraId="22F0C845" w14:textId="678C842B" w:rsidR="00217895" w:rsidRPr="00453BFA" w:rsidRDefault="00217895" w:rsidP="00217895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Colin Maudry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3FCF51" w14:textId="6050AFD6" w:rsidR="00217895" w:rsidRPr="00453BFA" w:rsidRDefault="00217895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CM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D011E82" w14:textId="498D45EA" w:rsidR="00217895" w:rsidRPr="00453BFA" w:rsidRDefault="005504F9" w:rsidP="00231158">
            <w:pPr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I</w:t>
            </w:r>
            <w:r w:rsidRPr="005504F9">
              <w:rPr>
                <w:rFonts w:ascii="Calibri" w:hAnsi="Calibri"/>
                <w:color w:val="000000"/>
                <w:lang w:val="en-GB"/>
              </w:rPr>
              <w:t>ndependent consultant in Open data, Linked data and Open contracting</w:t>
            </w:r>
          </w:p>
        </w:tc>
      </w:tr>
      <w:tr w:rsidR="00231158" w:rsidRPr="00453BFA" w14:paraId="1A0227B8" w14:textId="77777777" w:rsidTr="00873011">
        <w:tc>
          <w:tcPr>
            <w:tcW w:w="3369" w:type="dxa"/>
            <w:shd w:val="clear" w:color="auto" w:fill="auto"/>
            <w:vAlign w:val="center"/>
          </w:tcPr>
          <w:p w14:paraId="26B10DED" w14:textId="37AEF194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Natalie MURIC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7016C9" w14:textId="4D767F8D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NM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427129E" w14:textId="56081452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OP</w:t>
            </w:r>
          </w:p>
        </w:tc>
      </w:tr>
      <w:tr w:rsidR="00547D5D" w:rsidRPr="00453BFA" w14:paraId="273157CE" w14:textId="77777777" w:rsidTr="00873011">
        <w:tc>
          <w:tcPr>
            <w:tcW w:w="3369" w:type="dxa"/>
            <w:shd w:val="clear" w:color="auto" w:fill="auto"/>
            <w:vAlign w:val="center"/>
          </w:tcPr>
          <w:p w14:paraId="7F2473E9" w14:textId="2B023541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Claude SCHMIT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7F9F91" w14:textId="0EC1DA07" w:rsidR="00547D5D" w:rsidRPr="00453BFA" w:rsidRDefault="00547D5D" w:rsidP="00231158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CS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F194323" w14:textId="3DD60919" w:rsidR="00547D5D" w:rsidRPr="00453BFA" w:rsidRDefault="00547D5D" w:rsidP="00231158">
            <w:pPr>
              <w:rPr>
                <w:rFonts w:ascii="Calibri" w:hAnsi="Calibri"/>
                <w:color w:val="000000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OP</w:t>
            </w:r>
          </w:p>
        </w:tc>
      </w:tr>
      <w:tr w:rsidR="00231158" w:rsidRPr="00453BFA" w14:paraId="76DC9F66" w14:textId="77777777" w:rsidTr="00873011">
        <w:tc>
          <w:tcPr>
            <w:tcW w:w="3369" w:type="dxa"/>
            <w:shd w:val="clear" w:color="auto" w:fill="auto"/>
            <w:vAlign w:val="center"/>
          </w:tcPr>
          <w:p w14:paraId="5FBA7C1C" w14:textId="0F006E4D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Enric STAROMIEJSKI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3815D7" w14:textId="1E9431A7" w:rsidR="00231158" w:rsidRPr="00453BFA" w:rsidRDefault="00231158" w:rsidP="00231158">
            <w:pPr>
              <w:jc w:val="center"/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ES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2AAA083" w14:textId="3641978E" w:rsidR="00231158" w:rsidRPr="00453BFA" w:rsidRDefault="00231158" w:rsidP="00231158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</w:tbl>
    <w:p w14:paraId="59555FE1" w14:textId="77777777" w:rsidR="0022072A" w:rsidRPr="00453BFA" w:rsidRDefault="0022072A" w:rsidP="0022072A">
      <w:pPr>
        <w:jc w:val="center"/>
        <w:rPr>
          <w:rFonts w:ascii="Calibri" w:hAnsi="Calibri"/>
          <w:b/>
          <w:color w:val="000000"/>
          <w:lang w:val="en-GB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923"/>
      </w:tblGrid>
      <w:tr w:rsidR="0022072A" w:rsidRPr="00453BFA" w14:paraId="7387235D" w14:textId="77777777" w:rsidTr="00A47ABA">
        <w:trPr>
          <w:trHeight w:val="634"/>
        </w:trPr>
        <w:tc>
          <w:tcPr>
            <w:tcW w:w="99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3B4C2729" w14:textId="77777777" w:rsidR="0022072A" w:rsidRPr="00453BFA" w:rsidRDefault="0022072A" w:rsidP="002730C2">
            <w:pPr>
              <w:rPr>
                <w:rFonts w:ascii="Calibri" w:hAnsi="Calibri"/>
                <w:lang w:val="en-GB"/>
              </w:rPr>
            </w:pPr>
            <w:r w:rsidRPr="00453BFA">
              <w:rPr>
                <w:rFonts w:ascii="Calibri" w:hAnsi="Calibri"/>
                <w:b/>
                <w:lang w:val="en-GB"/>
              </w:rPr>
              <w:t xml:space="preserve">Summary of Meeting </w:t>
            </w:r>
          </w:p>
        </w:tc>
      </w:tr>
      <w:tr w:rsidR="0022072A" w:rsidRPr="00DE194E" w14:paraId="1BFC773E" w14:textId="77777777" w:rsidTr="00A47ABA">
        <w:trPr>
          <w:trHeight w:val="101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48DF7" w14:textId="27DBDF61" w:rsidR="0022072A" w:rsidRPr="00453BFA" w:rsidRDefault="00873011" w:rsidP="002730C2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Presentation of the Participants</w:t>
            </w:r>
          </w:p>
          <w:p w14:paraId="06A6F4DB" w14:textId="11CB7D68" w:rsidR="00873011" w:rsidRPr="00453BFA" w:rsidRDefault="00873011" w:rsidP="002730C2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val="en-GB" w:eastAsia="es-ES"/>
              </w:rPr>
              <w:t xml:space="preserve">The </w:t>
            </w:r>
            <w:r w:rsidR="00E02E7A" w:rsidRPr="00453BFA">
              <w:rPr>
                <w:rFonts w:ascii="Calibri" w:hAnsi="Calibri"/>
                <w:bCs/>
                <w:color w:val="000000"/>
                <w:lang w:val="en-GB" w:eastAsia="es-ES"/>
              </w:rPr>
              <w:t>participants</w:t>
            </w:r>
            <w:r w:rsidRPr="00453BFA">
              <w:rPr>
                <w:rFonts w:ascii="Calibri" w:hAnsi="Calibri"/>
                <w:bCs/>
                <w:color w:val="000000"/>
                <w:lang w:val="en-GB" w:eastAsia="es-ES"/>
              </w:rPr>
              <w:t xml:space="preserve"> of the meeting presented themselves (see list of participants –</w:t>
            </w:r>
            <w:r w:rsidR="0073072D" w:rsidRPr="00453BFA">
              <w:rPr>
                <w:rFonts w:ascii="Calibri" w:hAnsi="Calibri"/>
                <w:bCs/>
                <w:color w:val="000000"/>
                <w:lang w:val="en-GB" w:eastAsia="es-ES"/>
              </w:rPr>
              <w:t xml:space="preserve"> </w:t>
            </w:r>
            <w:r w:rsidRPr="00453BFA">
              <w:rPr>
                <w:rFonts w:ascii="Calibri" w:hAnsi="Calibri"/>
                <w:bCs/>
                <w:color w:val="000000"/>
                <w:lang w:val="en-GB" w:eastAsia="es-ES"/>
              </w:rPr>
              <w:t>in alphabetical order</w:t>
            </w:r>
            <w:r w:rsidR="008D43E2" w:rsidRPr="00453BFA">
              <w:rPr>
                <w:rFonts w:ascii="Calibri" w:hAnsi="Calibri"/>
                <w:bCs/>
                <w:color w:val="000000"/>
                <w:lang w:val="en-GB" w:eastAsia="es-ES"/>
              </w:rPr>
              <w:t>)</w:t>
            </w:r>
            <w:r w:rsidRPr="00453BFA">
              <w:rPr>
                <w:rFonts w:ascii="Calibri" w:hAnsi="Calibri"/>
                <w:bCs/>
                <w:color w:val="000000"/>
                <w:lang w:val="en-GB" w:eastAsia="es-ES"/>
              </w:rPr>
              <w:t>.</w:t>
            </w:r>
          </w:p>
          <w:p w14:paraId="4E0C2AE8" w14:textId="1C65CB5D" w:rsidR="00873011" w:rsidRPr="00453BFA" w:rsidRDefault="00BF6F99" w:rsidP="002730C2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Conceptual Data Model</w:t>
            </w:r>
            <w:r w:rsidR="00222B17"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, glossary and DED</w:t>
            </w:r>
          </w:p>
          <w:p w14:paraId="312C31B7" w14:textId="3C9B0F09" w:rsidR="00E9165E" w:rsidRPr="00453BFA" w:rsidRDefault="00222B17" w:rsidP="00A7499E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The conceptual data model was presented</w:t>
            </w:r>
            <w:r w:rsid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.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7A0D98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Currently, there 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are 15 diagrams (1 overall and 14 specific topics), </w:t>
            </w:r>
            <w:r w:rsidR="0081258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that</w:t>
            </w:r>
            <w:r w:rsidR="0081258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will be available for 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download</w:t>
            </w:r>
            <w:r w:rsid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from the GitHub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in 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three</w:t>
            </w:r>
            <w:r w:rsidR="00A76818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different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formats</w:t>
            </w:r>
            <w:r w:rsidR="00BF6F99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:</w:t>
            </w:r>
            <w:r w:rsidR="00BF6F99" w:rsidRPr="00453BFA">
              <w:rPr>
                <w:rFonts w:ascii="Calibri" w:hAnsi="Calibri"/>
                <w:bCs/>
                <w:color w:val="000000"/>
                <w:lang w:val="en-GB" w:eastAsia="es-ES"/>
              </w:rPr>
              <w:t xml:space="preserve"> </w:t>
            </w:r>
          </w:p>
          <w:p w14:paraId="50F0E5CE" w14:textId="64936C1F" w:rsidR="00E9165E" w:rsidRPr="00453BFA" w:rsidRDefault="00E9165E" w:rsidP="00A7499E">
            <w:pPr>
              <w:pStyle w:val="ListParagraph"/>
              <w:numPr>
                <w:ilvl w:val="1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Using EAP (commercial tool);</w:t>
            </w:r>
          </w:p>
          <w:p w14:paraId="3F067690" w14:textId="782FEF73" w:rsidR="00E9165E" w:rsidRPr="00453BFA" w:rsidRDefault="00E9165E" w:rsidP="00A7499E">
            <w:pPr>
              <w:pStyle w:val="ListParagraph"/>
              <w:numPr>
                <w:ilvl w:val="1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In XMI;</w:t>
            </w:r>
          </w:p>
          <w:p w14:paraId="20CA5F80" w14:textId="30413BFC" w:rsidR="005E70E2" w:rsidRPr="00453BFA" w:rsidRDefault="00E9165E" w:rsidP="00A7499E">
            <w:pPr>
              <w:pStyle w:val="ListParagraph"/>
              <w:numPr>
                <w:ilvl w:val="1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As images in Github through the “CM - Visualisation” link under “Conceptual Model” section.</w:t>
            </w:r>
            <w:r w:rsidR="008E14A0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In this section there are included legends and narratives explaining each Conceptual Model.</w:t>
            </w:r>
          </w:p>
          <w:p w14:paraId="5CC7DA5D" w14:textId="77777777" w:rsidR="008E14A0" w:rsidRPr="00453BFA" w:rsidRDefault="008E14A0" w:rsidP="008E14A0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</w:p>
          <w:p w14:paraId="08376D5B" w14:textId="16AF2A76" w:rsidR="00222B17" w:rsidRPr="00453BFA" w:rsidRDefault="008E14A0" w:rsidP="00A7499E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The </w:t>
            </w:r>
            <w:r w:rsidR="00222B1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work on the 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Glossar</w:t>
            </w:r>
            <w:r w:rsidR="00222B1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y was discussed.  </w:t>
            </w:r>
            <w:r w:rsid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The glossary, jointly with the</w:t>
            </w:r>
            <w:r w:rsidR="004567E7" w:rsidRP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EU Directives, OCDS ontology, PPROC ontology, UBL and ESPD</w:t>
            </w:r>
            <w:r w:rsid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,</w:t>
            </w:r>
            <w:r w:rsidR="004567E7" w:rsidRP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4567E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where the input when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defining the classes and properties. However, while analysing the Glossary, new classes and properties have been identified.</w:t>
            </w:r>
          </w:p>
          <w:p w14:paraId="117C80E4" w14:textId="6DD61949" w:rsidR="006015D7" w:rsidRPr="00453BFA" w:rsidRDefault="006015D7" w:rsidP="00453BFA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So far 36 terms have been reviewed by the glossary te</w:t>
            </w:r>
            <w:r w:rsid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rm meetings held every Friday. </w:t>
            </w:r>
            <w:r w:rsidR="0081258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These</w:t>
            </w:r>
            <w:r w:rsidR="0081258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meeting</w:t>
            </w:r>
            <w:r w:rsidR="0081258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s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="0081258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are</w:t>
            </w:r>
            <w:r w:rsidR="0081258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open to all working group members and everyone is encouraged to attend.  T</w:t>
            </w:r>
            <w:r w:rsidR="00222B1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here are still </w:t>
            </w:r>
            <w:r w:rsid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around 185 terms to be reviewed</w:t>
            </w:r>
          </w:p>
          <w:p w14:paraId="14DFE8ED" w14:textId="7F0072CC" w:rsidR="000E3D86" w:rsidRPr="00453BFA" w:rsidRDefault="00453BFA" w:rsidP="00453BFA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The working group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agreed that glossary term meetings on Fridays between 10-12</w:t>
            </w:r>
            <w:r w:rsidR="00756537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h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would 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continue throughout the summer, along with meetings on the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conceptual model on Wednesdays between 14h-16h.</w:t>
            </w:r>
          </w:p>
          <w:p w14:paraId="2362838A" w14:textId="5458680E" w:rsidR="008E14A0" w:rsidRPr="00453BFA" w:rsidRDefault="00222B17" w:rsidP="00A7499E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It was decided t</w:t>
            </w:r>
            <w:r w:rsidR="008E14A0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he </w:t>
            </w:r>
            <w:r w:rsidR="0014343B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Glossary and the Conceptual Models</w:t>
            </w:r>
            <w:r w:rsidR="00A9056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(CM)</w:t>
            </w:r>
            <w:r w:rsidR="008E14A0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will be </w:t>
            </w:r>
            <w:r w:rsidR="00A76818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frozen 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in autumn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, once 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the 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results of the 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discussions over the summer</w:t>
            </w: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have been introduced into them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. This will allow a public review on a </w:t>
            </w:r>
            <w:r w:rsidR="006015D7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first</w:t>
            </w:r>
            <w:r w:rsidR="00EC4B62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version of the ontology.  </w:t>
            </w:r>
          </w:p>
          <w:p w14:paraId="15798935" w14:textId="77777777" w:rsidR="00EC4B62" w:rsidRPr="00453BFA" w:rsidRDefault="00EC4B62" w:rsidP="00A7499E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22D89B95" w14:textId="524AA3BF" w:rsidR="00EC4B62" w:rsidRPr="00453BFA" w:rsidRDefault="006015D7" w:rsidP="000E3D86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The working group agreed the remaining terms of the glossary could be addressed over the following year.  </w:t>
            </w:r>
            <w:r w:rsidR="00222B17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This work could then be inserted into the ontology and a new version published.  Further terms could be added during this period to cover evolutions in the conceptual model. It is foreseen to cover the rest of the pre-award area over the following year.</w:t>
            </w: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6D8FBFF4" w14:textId="77777777" w:rsidR="000E3D86" w:rsidRPr="00453BFA" w:rsidRDefault="000E3D86" w:rsidP="000E3D86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6CF77D53" w14:textId="38218DCE" w:rsidR="000E3D86" w:rsidRPr="00453BFA" w:rsidRDefault="008431B8" w:rsidP="008431B8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During the definition of the concepts and properties</w:t>
            </w:r>
            <w:r w:rsidR="00A76818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,</w:t>
            </w: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222B17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the work of other vocabularies have been taken</w:t>
            </w: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222B17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into consideration for example</w:t>
            </w: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Procuring Entity </w:t>
            </w:r>
            <w:r w:rsidR="00222B17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which is used in the Open Contracting Data Standard</w:t>
            </w:r>
          </w:p>
          <w:p w14:paraId="6C1CACF5" w14:textId="77777777" w:rsidR="00752839" w:rsidRPr="00453BFA" w:rsidRDefault="00752839" w:rsidP="00752839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</w:p>
          <w:p w14:paraId="6A3B3C38" w14:textId="681243C1" w:rsidR="008E6371" w:rsidRPr="00453BFA" w:rsidRDefault="00231158" w:rsidP="00602735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Development</w:t>
            </w:r>
            <w:r w:rsidR="00EC5FDD" w:rsidRPr="00453BFA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 xml:space="preserve"> of the PoC</w:t>
            </w:r>
          </w:p>
          <w:p w14:paraId="3C07DF11" w14:textId="4994E56D" w:rsidR="008B5FC7" w:rsidRPr="00453BFA" w:rsidRDefault="00A76818" w:rsidP="00A7499E">
            <w:pPr>
              <w:textAlignment w:val="center"/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</w:pPr>
            <w:r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In order to enrich the testing scope, </w:t>
            </w:r>
            <w:r w:rsidR="004F6454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it was explained that t</w:t>
            </w:r>
            <w:r w:rsidR="00B43D0B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>he WG can create their own Competency Questions. The link to competency questions is available in the same presentation.</w:t>
            </w:r>
            <w:r w:rsidR="00231158" w:rsidRPr="00453BFA">
              <w:rPr>
                <w:rFonts w:ascii="Calibri" w:hAnsi="Calibri"/>
                <w:bCs/>
                <w:color w:val="000000"/>
                <w:szCs w:val="24"/>
                <w:lang w:val="en-GB" w:eastAsia="es-ES"/>
              </w:rPr>
              <w:t xml:space="preserve"> </w:t>
            </w:r>
          </w:p>
          <w:p w14:paraId="5AD9A82A" w14:textId="77777777" w:rsidR="00B43D0B" w:rsidRPr="00453BFA" w:rsidRDefault="00B43D0B" w:rsidP="00B43D0B">
            <w:pPr>
              <w:pStyle w:val="ListParagraph"/>
              <w:ind w:left="360"/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3F76367E" w14:textId="300CAEE8" w:rsidR="00B43D0B" w:rsidRPr="00453BFA" w:rsidRDefault="004F6454" w:rsidP="004567E7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The testing environment for GraphDB was presented. It can be found at:  </w:t>
            </w:r>
            <w:r w:rsidR="004567E7">
              <w:t xml:space="preserve"> </w:t>
            </w:r>
            <w:hyperlink r:id="rId12" w:history="1">
              <w:r w:rsidR="004567E7" w:rsidRPr="00475B4D">
                <w:rPr>
                  <w:rStyle w:val="Hyperlink"/>
                  <w:rFonts w:ascii="Calibri" w:hAnsi="Calibri"/>
                  <w:bCs/>
                  <w:sz w:val="24"/>
                  <w:szCs w:val="24"/>
                  <w:lang w:eastAsia="es-ES"/>
                </w:rPr>
                <w:t>http://34.243.97.100:7200/</w:t>
              </w:r>
            </w:hyperlink>
            <w:r w:rsidR="004567E7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2A60DC5D" w14:textId="77777777" w:rsidR="00B43D0B" w:rsidRPr="00453BFA" w:rsidRDefault="00B43D0B" w:rsidP="00B43D0B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60F4BBF7" w14:textId="77777777" w:rsidR="008D6611" w:rsidRPr="00453BFA" w:rsidRDefault="008D6611" w:rsidP="00B43D0B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The following information was provided on the OWL, its mapping and SPARQL queries:</w:t>
            </w:r>
          </w:p>
          <w:p w14:paraId="39154E40" w14:textId="77777777" w:rsidR="008D6611" w:rsidRPr="00453BFA" w:rsidRDefault="008D6611" w:rsidP="00A7499E">
            <w:pPr>
              <w:pStyle w:val="ListParagraph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</w:p>
          <w:p w14:paraId="6B154765" w14:textId="6B175FA3" w:rsidR="00B43D0B" w:rsidRPr="00453BFA" w:rsidRDefault="004F6454" w:rsidP="00B43D0B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B43D0B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OWL:</w:t>
            </w:r>
          </w:p>
          <w:p w14:paraId="16D621F1" w14:textId="706017B0" w:rsidR="004B2D52" w:rsidRPr="00453BFA" w:rsidRDefault="00B43D0B" w:rsidP="004B2D52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All ePO classes and properties defined in the Conceptual Model are exactly the same as the ones in the TTL file;</w:t>
            </w:r>
          </w:p>
          <w:p w14:paraId="3179B96B" w14:textId="21EF4D05" w:rsidR="00B43D0B" w:rsidRPr="00453BFA" w:rsidRDefault="00B43D0B" w:rsidP="004B2D52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There are packages from other ontologies (reutilisation of ontologies), and the ePO package;</w:t>
            </w:r>
          </w:p>
          <w:p w14:paraId="4BF14A9B" w14:textId="7E8C1A53" w:rsidR="00CB52FA" w:rsidRPr="00453BFA" w:rsidRDefault="00B43D0B" w:rsidP="00CB52FA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The TTL file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>will be available on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Github under the link OWL (OWL - TTL),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by the end of June</w:t>
            </w:r>
            <w:r w:rsidR="00CB52FA" w:rsidRPr="00453BFA">
              <w:rPr>
                <w:rFonts w:ascii="Calibri" w:hAnsi="Calibri"/>
                <w:bCs/>
                <w:color w:val="000000"/>
                <w:lang w:eastAsia="es-ES"/>
              </w:rPr>
              <w:t>;</w:t>
            </w:r>
          </w:p>
          <w:p w14:paraId="65C7825A" w14:textId="7E720BE1" w:rsidR="00B43D0B" w:rsidRPr="00453BFA" w:rsidRDefault="00CB52FA" w:rsidP="00CB52FA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The TTL file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>has been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updated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each 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time there 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has been 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changes in the Conceptual Model</w:t>
            </w:r>
            <w:r w:rsidR="00B43D0B" w:rsidRPr="00453BFA">
              <w:rPr>
                <w:rFonts w:ascii="Calibri" w:hAnsi="Calibri"/>
                <w:bCs/>
                <w:color w:val="000000"/>
                <w:lang w:eastAsia="es-ES"/>
              </w:rPr>
              <w:t>.</w:t>
            </w:r>
          </w:p>
          <w:p w14:paraId="4A298150" w14:textId="77777777" w:rsidR="001925F0" w:rsidRPr="00453BFA" w:rsidRDefault="001925F0" w:rsidP="001925F0">
            <w:pPr>
              <w:pStyle w:val="ListParagraph"/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</w:p>
          <w:p w14:paraId="4921090D" w14:textId="012F0AB3" w:rsidR="00CB52FA" w:rsidRPr="00453BFA" w:rsidRDefault="008D6611" w:rsidP="00CB52FA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The</w:t>
            </w:r>
            <w:r w:rsidR="00CB52FA"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 xml:space="preserve"> mapping:</w:t>
            </w:r>
          </w:p>
          <w:p w14:paraId="6A3EE202" w14:textId="7032739E" w:rsidR="006B269F" w:rsidRPr="00453BFA" w:rsidRDefault="006B269F" w:rsidP="006B269F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There are some concepts that were not mapped because they were out of scope (</w:t>
            </w:r>
            <w:r w:rsidR="001A539E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ie not in the 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eAccess and eNotification</w:t>
            </w:r>
            <w:r w:rsidR="00A90567" w:rsidRPr="00453BFA">
              <w:rPr>
                <w:rFonts w:ascii="Calibri" w:hAnsi="Calibri"/>
                <w:bCs/>
                <w:color w:val="000000"/>
                <w:lang w:eastAsia="es-ES"/>
              </w:rPr>
              <w:t xml:space="preserve"> phases</w:t>
            </w:r>
            <w:r w:rsidRPr="00453BFA">
              <w:rPr>
                <w:rFonts w:ascii="Calibri" w:hAnsi="Calibri"/>
                <w:bCs/>
                <w:color w:val="000000"/>
                <w:lang w:eastAsia="es-ES"/>
              </w:rPr>
              <w:t>);</w:t>
            </w:r>
          </w:p>
          <w:p w14:paraId="3552A90A" w14:textId="6AA4D5FB" w:rsidR="001925F0" w:rsidRPr="00453BFA" w:rsidRDefault="008D6611" w:rsidP="001925F0">
            <w:pPr>
              <w:pStyle w:val="ListParagraph"/>
              <w:textAlignment w:val="center"/>
              <w:rPr>
                <w:rFonts w:ascii="Calibri" w:hAnsi="Calibri"/>
                <w:bCs/>
                <w:color w:val="000000"/>
                <w:lang w:eastAsia="es-ES"/>
              </w:rPr>
            </w:pPr>
            <w:r w:rsidRPr="00453BFA" w:rsidDel="008D6611">
              <w:rPr>
                <w:rFonts w:ascii="Calibri" w:hAnsi="Calibri"/>
                <w:bCs/>
                <w:color w:val="000000"/>
                <w:lang w:eastAsia="es-ES"/>
              </w:rPr>
              <w:t xml:space="preserve"> </w:t>
            </w:r>
          </w:p>
          <w:p w14:paraId="7E6EA994" w14:textId="062AB1F4" w:rsidR="00BE65E3" w:rsidRPr="00453BFA" w:rsidRDefault="00BE65E3" w:rsidP="00BE65E3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453BFA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About SPARQL queries:</w:t>
            </w:r>
          </w:p>
          <w:p w14:paraId="4E202B46" w14:textId="52CF5153" w:rsidR="00093FDC" w:rsidRPr="00453BFA" w:rsidRDefault="004B2D52" w:rsidP="00BE65E3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 w:cs="Calibri"/>
                <w:szCs w:val="22"/>
                <w:lang w:eastAsia="es-ES"/>
              </w:rPr>
            </w:pPr>
            <w:r w:rsidRPr="00453BFA">
              <w:rPr>
                <w:rFonts w:ascii="Calibri" w:hAnsi="Calibri" w:cs="Calibri"/>
                <w:szCs w:val="22"/>
                <w:lang w:eastAsia="es-ES"/>
              </w:rPr>
              <w:t xml:space="preserve">The results of </w:t>
            </w:r>
            <w:r w:rsidR="004567E7">
              <w:rPr>
                <w:rFonts w:ascii="Calibri" w:hAnsi="Calibri" w:cs="Calibri"/>
                <w:szCs w:val="22"/>
                <w:lang w:eastAsia="es-ES"/>
              </w:rPr>
              <w:t>the</w:t>
            </w:r>
            <w:r w:rsidRPr="00453BFA">
              <w:rPr>
                <w:rFonts w:ascii="Calibri" w:hAnsi="Calibri" w:cs="Calibri"/>
                <w:szCs w:val="22"/>
                <w:lang w:eastAsia="es-ES"/>
              </w:rPr>
              <w:t xml:space="preserve"> mapping</w:t>
            </w:r>
            <w:r w:rsidR="004567E7">
              <w:rPr>
                <w:rFonts w:ascii="Calibri" w:hAnsi="Calibri" w:cs="Calibri"/>
                <w:szCs w:val="22"/>
                <w:lang w:eastAsia="es-ES"/>
              </w:rPr>
              <w:t xml:space="preserve"> between TED XMLs and ePO</w:t>
            </w:r>
            <w:r w:rsidRPr="00453BFA">
              <w:rPr>
                <w:rFonts w:ascii="Calibri" w:hAnsi="Calibri" w:cs="Calibri"/>
                <w:szCs w:val="22"/>
                <w:lang w:eastAsia="es-ES"/>
              </w:rPr>
              <w:t xml:space="preserve"> are</w:t>
            </w:r>
            <w:r w:rsidR="00BE65E3" w:rsidRPr="00453BFA">
              <w:rPr>
                <w:rFonts w:ascii="Calibri" w:hAnsi="Calibri" w:cs="Calibri"/>
                <w:szCs w:val="22"/>
                <w:lang w:eastAsia="es-ES"/>
              </w:rPr>
              <w:t xml:space="preserve"> expressed </w:t>
            </w:r>
            <w:r w:rsidR="00BC582F">
              <w:rPr>
                <w:rFonts w:ascii="Calibri" w:hAnsi="Calibri" w:cs="Calibri"/>
                <w:szCs w:val="22"/>
                <w:lang w:eastAsia="es-ES"/>
              </w:rPr>
              <w:t xml:space="preserve">in OWL and queried </w:t>
            </w:r>
            <w:r w:rsidR="00BE65E3" w:rsidRPr="00453BFA">
              <w:rPr>
                <w:rFonts w:ascii="Calibri" w:hAnsi="Calibri" w:cs="Calibri"/>
                <w:szCs w:val="22"/>
                <w:lang w:eastAsia="es-ES"/>
              </w:rPr>
              <w:t>using SPARQL;</w:t>
            </w:r>
          </w:p>
          <w:p w14:paraId="64039F3D" w14:textId="57C8E42F" w:rsidR="001E1422" w:rsidRPr="00453BFA" w:rsidRDefault="00BE65E3" w:rsidP="00093FDC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Calibri" w:hAnsi="Calibri" w:cs="Calibri"/>
                <w:szCs w:val="22"/>
                <w:lang w:eastAsia="es-ES"/>
              </w:rPr>
            </w:pPr>
            <w:r w:rsidRPr="00453BFA">
              <w:rPr>
                <w:rFonts w:ascii="Calibri" w:hAnsi="Calibri" w:cs="Calibri"/>
                <w:szCs w:val="22"/>
                <w:lang w:eastAsia="es-ES"/>
              </w:rPr>
              <w:t>The SPARQL queries can be executed in the GraphStore. However, as the sample of the TED data is reduced, the numbers of the results may be limited.</w:t>
            </w:r>
          </w:p>
          <w:p w14:paraId="37F0626B" w14:textId="0B4E2956" w:rsidR="00A7499E" w:rsidRPr="00C95465" w:rsidRDefault="00CD06C0" w:rsidP="00FA4046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Theme="minorHAnsi" w:hAnsiTheme="minorHAnsi" w:cstheme="minorHAnsi"/>
                <w:szCs w:val="22"/>
                <w:lang w:eastAsia="es-ES"/>
              </w:rPr>
            </w:pPr>
            <w:r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The links to </w:t>
            </w:r>
            <w:r w:rsidR="00BC582F" w:rsidRPr="00C95465">
              <w:rPr>
                <w:rFonts w:asciiTheme="minorHAnsi" w:hAnsiTheme="minorHAnsi" w:cstheme="minorHAnsi"/>
                <w:szCs w:val="22"/>
                <w:lang w:eastAsia="es-ES"/>
              </w:rPr>
              <w:t>the competency questions queried using SPARQL</w:t>
            </w:r>
            <w:r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 may be included in the wiki page in Github</w:t>
            </w:r>
            <w:r w:rsidR="00BC582F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. One example </w:t>
            </w:r>
            <w:r w:rsidR="00915BC3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provided by OC </w:t>
            </w:r>
            <w:r w:rsidR="00BC582F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of how to </w:t>
            </w:r>
            <w:r w:rsidR="00915BC3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display and </w:t>
            </w:r>
            <w:commentRangeStart w:id="3"/>
            <w:r w:rsidR="00915BC3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execute </w:t>
            </w:r>
            <w:r w:rsidR="00FA4046">
              <w:rPr>
                <w:rFonts w:asciiTheme="minorHAnsi" w:hAnsiTheme="minorHAnsi" w:cstheme="minorHAnsi"/>
                <w:szCs w:val="22"/>
                <w:lang w:eastAsia="es-ES"/>
              </w:rPr>
              <w:t xml:space="preserve">SPARQL </w:t>
            </w:r>
            <w:r w:rsidR="00BC582F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queries </w:t>
            </w:r>
            <w:commentRangeEnd w:id="3"/>
            <w:r w:rsidR="00DE194E">
              <w:rPr>
                <w:rStyle w:val="CommentReference"/>
                <w:rFonts w:ascii="Times New Roman" w:eastAsia="SimSun" w:hAnsi="Times New Roman"/>
                <w:lang w:val="fr-BE" w:eastAsia="zh-CN"/>
              </w:rPr>
              <w:commentReference w:id="3"/>
            </w:r>
            <w:r w:rsidR="00C95465" w:rsidRPr="00C95465">
              <w:rPr>
                <w:rFonts w:asciiTheme="minorHAnsi" w:hAnsiTheme="minorHAnsi" w:cstheme="minorHAnsi"/>
                <w:szCs w:val="22"/>
                <w:lang w:eastAsia="es-ES"/>
              </w:rPr>
              <w:t xml:space="preserve">can be found in </w:t>
            </w:r>
            <w:hyperlink r:id="rId15" w:history="1">
              <w:r w:rsidRPr="00C95465">
                <w:rPr>
                  <w:rStyle w:val="Hyperlink"/>
                  <w:rFonts w:asciiTheme="minorHAnsi" w:hAnsiTheme="minorHAnsi" w:cstheme="minorHAnsi"/>
                  <w:szCs w:val="22"/>
                  <w:lang w:eastAsia="es-ES"/>
                </w:rPr>
                <w:t>https://datos.ign.es/casos-de-uso.html</w:t>
              </w:r>
            </w:hyperlink>
            <w:r w:rsidR="00FA4046">
              <w:rPr>
                <w:rFonts w:asciiTheme="minorHAnsi" w:hAnsiTheme="minorHAnsi" w:cstheme="minorHAnsi"/>
                <w:szCs w:val="22"/>
                <w:lang w:eastAsia="es-ES"/>
              </w:rPr>
              <w:t xml:space="preserve"> Those queries are just an example, not related to the eProcurement Ontology, but to other external ontologies like the Ontology for the data representation of the National Topographic Database (URI: </w:t>
            </w:r>
            <w:hyperlink r:id="rId16" w:tgtFrame="_blank" w:history="1">
              <w:r w:rsidR="00FA4046">
                <w:rPr>
                  <w:rStyle w:val="Hyperlink"/>
                  <w:rFonts w:ascii="Segoe UI" w:hAnsi="Segoe UI" w:cs="Segoe UI"/>
                </w:rPr>
                <w:t>https://datos.ign.es/def/btn100</w:t>
              </w:r>
            </w:hyperlink>
            <w:r w:rsidR="00FA4046">
              <w:rPr>
                <w:rFonts w:asciiTheme="minorHAnsi" w:hAnsiTheme="minorHAnsi" w:cstheme="minorHAnsi"/>
                <w:szCs w:val="22"/>
                <w:lang w:eastAsia="es-ES"/>
              </w:rPr>
              <w:t>). To see the results of the example</w:t>
            </w:r>
            <w:r w:rsidR="00F719AF" w:rsidRPr="00C95465">
              <w:rPr>
                <w:rFonts w:asciiTheme="minorHAnsi" w:hAnsiTheme="minorHAnsi" w:cstheme="minorHAnsi"/>
                <w:szCs w:val="22"/>
                <w:lang w:eastAsia="es-ES"/>
              </w:rPr>
              <w:t>, click on one of the questions to see the query displayed (e.g. “</w:t>
            </w:r>
            <w:hyperlink r:id="rId17" w:anchor="collapseOne" w:history="1">
              <w:r w:rsidR="00F719AF" w:rsidRPr="00C95465">
                <w:rPr>
                  <w:rStyle w:val="Hyperlink"/>
                  <w:rFonts w:asciiTheme="minorHAnsi" w:hAnsiTheme="minorHAnsi" w:cstheme="minorHAnsi"/>
                </w:rPr>
                <w:t xml:space="preserve">Pregunta: ¿Cuáles son los municipios de la provincia de Las Palmas? </w:t>
              </w:r>
            </w:hyperlink>
            <w:r w:rsidR="00F719AF" w:rsidRPr="00C95465">
              <w:rPr>
                <w:rFonts w:asciiTheme="minorHAnsi" w:hAnsiTheme="minorHAnsi" w:cstheme="minorHAnsi"/>
                <w:szCs w:val="22"/>
                <w:lang w:eastAsia="es-ES"/>
              </w:rPr>
              <w:t>”), and click on “Ejecutar” button, to execute the query and get the results.</w:t>
            </w:r>
          </w:p>
        </w:tc>
      </w:tr>
    </w:tbl>
    <w:p w14:paraId="5674ED58" w14:textId="77777777" w:rsidR="0022072A" w:rsidRPr="00453BFA" w:rsidRDefault="0022072A" w:rsidP="0022072A">
      <w:pPr>
        <w:rPr>
          <w:rFonts w:ascii="Calibri" w:hAnsi="Calibri"/>
          <w:color w:val="000000"/>
          <w:lang w:val="en-GB" w:eastAsia="es-ES"/>
        </w:rPr>
      </w:pPr>
    </w:p>
    <w:p w14:paraId="5EC23949" w14:textId="77777777" w:rsidR="0022072A" w:rsidRPr="00453BFA" w:rsidRDefault="0022072A" w:rsidP="0022072A">
      <w:pPr>
        <w:rPr>
          <w:lang w:val="en-GB"/>
        </w:rPr>
      </w:pPr>
    </w:p>
    <w:sectPr w:rsidR="0022072A" w:rsidRPr="00453BFA" w:rsidSect="00216F4E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349" w:right="1418" w:bottom="1531" w:left="1418" w:header="641" w:footer="34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uthor" w:initials="A">
    <w:p w14:paraId="23A86AE4" w14:textId="77777777" w:rsidR="00DE194E" w:rsidRDefault="00DE194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E194E">
        <w:rPr>
          <w:lang w:val="en-US"/>
        </w:rPr>
        <w:t xml:space="preserve">Which queries.   Queries in spql in general </w:t>
      </w:r>
      <w:r>
        <w:rPr>
          <w:lang w:val="en-US"/>
        </w:rPr>
        <w:t>?</w:t>
      </w:r>
      <w:r w:rsidRPr="00DE194E">
        <w:rPr>
          <w:lang w:val="en-US"/>
        </w:rPr>
        <w:t>or queries using our ontology</w:t>
      </w:r>
      <w:r>
        <w:rPr>
          <w:lang w:val="en-US"/>
        </w:rPr>
        <w:t>?</w:t>
      </w:r>
    </w:p>
    <w:p w14:paraId="3FE25296" w14:textId="0F19622E" w:rsidR="00DE194E" w:rsidRPr="00DE194E" w:rsidRDefault="00DE194E">
      <w:pPr>
        <w:pStyle w:val="CommentText"/>
        <w:rPr>
          <w:lang w:val="en-US"/>
        </w:rPr>
      </w:pPr>
      <w:r w:rsidRPr="00DE194E">
        <w:rPr>
          <w:lang w:val="en-US"/>
        </w:rPr>
        <w:t xml:space="preserve"> or using another ontology 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E252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8E57D" w14:textId="77777777" w:rsidR="005D6FE9" w:rsidRDefault="005D6FE9">
      <w:r>
        <w:separator/>
      </w:r>
    </w:p>
  </w:endnote>
  <w:endnote w:type="continuationSeparator" w:id="0">
    <w:p w14:paraId="15F5497A" w14:textId="77777777" w:rsidR="005D6FE9" w:rsidRDefault="005D6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Bright-Italic">
    <w:altName w:val="Times New Roman"/>
    <w:charset w:val="00"/>
    <w:family w:val="auto"/>
    <w:pitch w:val="default"/>
  </w:font>
  <w:font w:name="TrebuchetMS-Bold">
    <w:altName w:val="Times New Roman"/>
    <w:charset w:val="00"/>
    <w:family w:val="auto"/>
    <w:pitch w:val="default"/>
  </w:font>
  <w:font w:name="TrebuchetMS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69385" w14:textId="77777777" w:rsidR="006F2853" w:rsidRDefault="006F2853" w:rsidP="005231CA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743B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A743B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1042F" w14:textId="77777777" w:rsidR="006F2853" w:rsidRPr="00004B4D" w:rsidRDefault="006F2853" w:rsidP="005231CA">
    <w:pPr>
      <w:pStyle w:val="senderfooter"/>
      <w:tabs>
        <w:tab w:val="right" w:pos="9072"/>
      </w:tabs>
      <w:rPr>
        <w:lang w:val="en-GB"/>
      </w:rPr>
    </w:pPr>
    <w:r>
      <w:rPr>
        <w:noProof/>
        <w:lang w:val="ca-ES" w:eastAsia="ca-ES" w:bidi="ks-Deva"/>
      </w:rPr>
      <w:drawing>
        <wp:anchor distT="0" distB="0" distL="114300" distR="114300" simplePos="0" relativeHeight="251657216" behindDoc="1" locked="0" layoutInCell="0" allowOverlap="1" wp14:anchorId="4D80FE8B" wp14:editId="68B1EDE4">
          <wp:simplePos x="0" y="0"/>
          <wp:positionH relativeFrom="page">
            <wp:posOffset>666115</wp:posOffset>
          </wp:positionH>
          <wp:positionV relativeFrom="page">
            <wp:posOffset>10196195</wp:posOffset>
          </wp:positionV>
          <wp:extent cx="171450" cy="285750"/>
          <wp:effectExtent l="0" t="0" r="0" b="0"/>
          <wp:wrapNone/>
          <wp:docPr id="1" name="Picture 75" descr="freccia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freccia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285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4B4D">
      <w:rPr>
        <w:lang w:val="en-GB"/>
      </w:rPr>
      <w:t>Publi</w:t>
    </w:r>
    <w:r>
      <w:rPr>
        <w:lang w:val="en-GB"/>
      </w:rPr>
      <w:t>cations Office of the European Un</w:t>
    </w:r>
    <w:r w:rsidRPr="00004B4D">
      <w:rPr>
        <w:lang w:val="en-GB"/>
      </w:rPr>
      <w:t>ion</w:t>
    </w:r>
  </w:p>
  <w:p w14:paraId="583A3F5D" w14:textId="77777777" w:rsidR="006F2853" w:rsidRPr="0052477F" w:rsidRDefault="006F2853" w:rsidP="005231CA">
    <w:pPr>
      <w:pStyle w:val="Footer"/>
      <w:rPr>
        <w:lang w:val="en-GB"/>
      </w:rPr>
    </w:pPr>
    <w:r>
      <w:t xml:space="preserve">2, rue Mercier, 2985 Luxembourg, LUXEMBOURG • </w:t>
    </w:r>
    <w:bookmarkStart w:id="7" w:name="fax"/>
    <w:bookmarkEnd w:id="7"/>
    <w:r>
      <w:t>Tel. +352 2929-44164 • Fax +352 2929-44630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725FF" w14:textId="77777777" w:rsidR="005D6FE9" w:rsidRDefault="005D6FE9">
      <w:r>
        <w:separator/>
      </w:r>
    </w:p>
  </w:footnote>
  <w:footnote w:type="continuationSeparator" w:id="0">
    <w:p w14:paraId="3B28BCD4" w14:textId="77777777" w:rsidR="005D6FE9" w:rsidRDefault="005D6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CDA5F" w14:textId="5F59AA16" w:rsidR="006F2853" w:rsidRPr="002730C2" w:rsidRDefault="006F2853">
    <w:pPr>
      <w:pStyle w:val="Header"/>
      <w:rPr>
        <w:sz w:val="16"/>
        <w:szCs w:val="16"/>
        <w:lang w:val="en-US"/>
      </w:rPr>
    </w:pPr>
    <w:r w:rsidRPr="002730C2">
      <w:rPr>
        <w:sz w:val="16"/>
        <w:szCs w:val="16"/>
        <w:lang w:val="en-US"/>
      </w:rPr>
      <w:t>M</w:t>
    </w:r>
    <w:r>
      <w:rPr>
        <w:sz w:val="16"/>
        <w:szCs w:val="16"/>
        <w:lang w:val="en-US"/>
      </w:rPr>
      <w:t>inutes of the 6</w:t>
    </w:r>
    <w:r w:rsidRPr="00703C8F">
      <w:rPr>
        <w:sz w:val="16"/>
        <w:szCs w:val="16"/>
        <w:vertAlign w:val="superscript"/>
        <w:lang w:val="en-US"/>
      </w:rPr>
      <w:t>th</w:t>
    </w:r>
    <w:r>
      <w:rPr>
        <w:sz w:val="16"/>
        <w:szCs w:val="16"/>
        <w:lang w:val="en-US"/>
      </w:rPr>
      <w:t xml:space="preserve"> Working Group Meeting of the eProcurment Ontology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FF5FF" w14:textId="77777777" w:rsidR="006F2853" w:rsidRPr="00160924" w:rsidRDefault="006F2853" w:rsidP="002730C2">
    <w:pPr>
      <w:pStyle w:val="direction"/>
    </w:pPr>
    <w:bookmarkStart w:id="4" w:name="direction"/>
    <w:bookmarkEnd w:id="4"/>
    <w:r>
      <w:t>Direction C – Diffusion et réutilisationDirectorate C – Dissemination and Reuse</w:t>
    </w:r>
  </w:p>
  <w:p w14:paraId="49DD0C01" w14:textId="77777777" w:rsidR="006F2853" w:rsidRDefault="006F2853" w:rsidP="002730C2">
    <w:pPr>
      <w:pStyle w:val="unit"/>
    </w:pPr>
    <w:r>
      <w:t xml:space="preserve">C.2 – EUR-Lex and TED </w:t>
    </w:r>
  </w:p>
  <w:p w14:paraId="4022706F" w14:textId="77777777" w:rsidR="006F2853" w:rsidRPr="00160924" w:rsidRDefault="006F2853" w:rsidP="002730C2">
    <w:pPr>
      <w:pStyle w:val="section"/>
    </w:pPr>
    <w:r>
      <w:t>TED Dissemination</w:t>
    </w:r>
    <w:r>
      <w:rPr>
        <w:lang w:val="ca-ES" w:eastAsia="ca-ES" w:bidi="ks-Deva"/>
      </w:rPr>
      <w:drawing>
        <wp:anchor distT="0" distB="0" distL="114300" distR="114300" simplePos="0" relativeHeight="251658240" behindDoc="0" locked="0" layoutInCell="1" allowOverlap="1" wp14:anchorId="00FEF308" wp14:editId="4FBE2AE9">
          <wp:simplePos x="0" y="0"/>
          <wp:positionH relativeFrom="column">
            <wp:posOffset>-485775</wp:posOffset>
          </wp:positionH>
          <wp:positionV relativeFrom="page">
            <wp:posOffset>493395</wp:posOffset>
          </wp:positionV>
          <wp:extent cx="1800225" cy="685800"/>
          <wp:effectExtent l="0" t="0" r="9525" b="0"/>
          <wp:wrapNone/>
          <wp:docPr id="2" name="Picture 77" descr="EN_logo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 descr="EN_logo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5" w:name="unite"/>
    <w:bookmarkStart w:id="6" w:name="section"/>
    <w:bookmarkEnd w:id="5"/>
    <w:bookmarkEnd w:id="6"/>
    <w:r>
      <w:t xml:space="preserve">C.2 – EUR-Lex and TED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FF03B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D24D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4C9D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766C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40F9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8CD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EA4A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CA78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9ED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C61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651E8E48"/>
    <w:lvl w:ilvl="0">
      <w:start w:val="1"/>
      <w:numFmt w:val="decimal"/>
      <w:pStyle w:val="Heading1"/>
      <w:lvlText w:val="%1."/>
      <w:legacy w:legacy="1" w:legacySpace="0" w:legacyIndent="482"/>
      <w:lvlJc w:val="left"/>
      <w:pPr>
        <w:ind w:left="482" w:hanging="482"/>
      </w:pPr>
    </w:lvl>
    <w:lvl w:ilvl="1">
      <w:start w:val="1"/>
      <w:numFmt w:val="decimal"/>
      <w:pStyle w:val="Heading2"/>
      <w:lvlText w:val="%1.%2."/>
      <w:legacy w:legacy="1" w:legacySpace="0" w:legacyIndent="595"/>
      <w:lvlJc w:val="left"/>
      <w:pPr>
        <w:ind w:left="1077" w:hanging="595"/>
      </w:pPr>
    </w:lvl>
    <w:lvl w:ilvl="2">
      <w:start w:val="1"/>
      <w:numFmt w:val="decimal"/>
      <w:pStyle w:val="Heading3"/>
      <w:lvlText w:val="%1.%2.%3."/>
      <w:legacy w:legacy="1" w:legacySpace="0" w:legacyIndent="839"/>
      <w:lvlJc w:val="left"/>
      <w:pPr>
        <w:ind w:left="1916" w:hanging="839"/>
      </w:pPr>
    </w:lvl>
    <w:lvl w:ilvl="3">
      <w:start w:val="1"/>
      <w:numFmt w:val="decimal"/>
      <w:pStyle w:val="Heading4"/>
      <w:lvlText w:val="%1.%2.%3.%4."/>
      <w:legacy w:legacy="1" w:legacySpace="0" w:legacyIndent="839"/>
      <w:lvlJc w:val="left"/>
      <w:pPr>
        <w:ind w:left="2755" w:hanging="839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463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71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79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87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95" w:hanging="708"/>
      </w:pPr>
    </w:lvl>
  </w:abstractNum>
  <w:abstractNum w:abstractNumId="11" w15:restartNumberingAfterBreak="0">
    <w:nsid w:val="03D652E4"/>
    <w:multiLevelType w:val="singleLevel"/>
    <w:tmpl w:val="00000000"/>
    <w:lvl w:ilvl="0">
      <w:start w:val="1"/>
      <w:numFmt w:val="bullet"/>
      <w:lvlText w:val="-"/>
      <w:legacy w:legacy="1" w:legacySpace="0" w:legacyIndent="595"/>
      <w:lvlJc w:val="left"/>
      <w:pPr>
        <w:ind w:left="595" w:hanging="595"/>
      </w:pPr>
      <w:rPr>
        <w:rFonts w:ascii="Symbol" w:hAnsi="Symbol" w:hint="default"/>
      </w:rPr>
    </w:lvl>
  </w:abstractNum>
  <w:abstractNum w:abstractNumId="12" w15:restartNumberingAfterBreak="0">
    <w:nsid w:val="04393435"/>
    <w:multiLevelType w:val="hybridMultilevel"/>
    <w:tmpl w:val="22882492"/>
    <w:lvl w:ilvl="0" w:tplc="DA046F96">
      <w:start w:val="1"/>
      <w:numFmt w:val="bullet"/>
      <w:lvlText w:val="·"/>
      <w:lvlJc w:val="left"/>
      <w:pPr>
        <w:tabs>
          <w:tab w:val="num" w:pos="482"/>
        </w:tabs>
        <w:ind w:left="70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13" w15:restartNumberingAfterBreak="0">
    <w:nsid w:val="094002BE"/>
    <w:multiLevelType w:val="hybridMultilevel"/>
    <w:tmpl w:val="4AA880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F596F43"/>
    <w:multiLevelType w:val="hybridMultilevel"/>
    <w:tmpl w:val="C7EADB1C"/>
    <w:lvl w:ilvl="0" w:tplc="870A0A6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BD3213"/>
    <w:multiLevelType w:val="hybridMultilevel"/>
    <w:tmpl w:val="667879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C702DD"/>
    <w:multiLevelType w:val="hybridMultilevel"/>
    <w:tmpl w:val="EA36C340"/>
    <w:lvl w:ilvl="0" w:tplc="FEA2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5216EC"/>
    <w:multiLevelType w:val="hybridMultilevel"/>
    <w:tmpl w:val="983E1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294B6B"/>
    <w:multiLevelType w:val="hybridMultilevel"/>
    <w:tmpl w:val="018487C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8E1699"/>
    <w:multiLevelType w:val="hybridMultilevel"/>
    <w:tmpl w:val="50EA9070"/>
    <w:lvl w:ilvl="0" w:tplc="8856B682">
      <w:start w:val="1"/>
      <w:numFmt w:val="bullet"/>
      <w:lvlText w:val="-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2E5A00AC"/>
    <w:multiLevelType w:val="singleLevel"/>
    <w:tmpl w:val="00000000"/>
    <w:lvl w:ilvl="0">
      <w:start w:val="1"/>
      <w:numFmt w:val="bullet"/>
      <w:lvlText w:val="·"/>
      <w:legacy w:legacy="1" w:legacySpace="0" w:legacyIndent="595"/>
      <w:lvlJc w:val="left"/>
      <w:pPr>
        <w:ind w:left="595" w:hanging="595"/>
      </w:pPr>
      <w:rPr>
        <w:rFonts w:ascii="Symbol" w:hAnsi="Symbol" w:hint="default"/>
      </w:rPr>
    </w:lvl>
  </w:abstractNum>
  <w:abstractNum w:abstractNumId="21" w15:restartNumberingAfterBreak="0">
    <w:nsid w:val="2E7F6766"/>
    <w:multiLevelType w:val="hybridMultilevel"/>
    <w:tmpl w:val="4AA880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3C649A"/>
    <w:multiLevelType w:val="hybridMultilevel"/>
    <w:tmpl w:val="37DEA2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838EC"/>
    <w:multiLevelType w:val="hybridMultilevel"/>
    <w:tmpl w:val="B73AB3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479B4"/>
    <w:multiLevelType w:val="hybridMultilevel"/>
    <w:tmpl w:val="C3121CC8"/>
    <w:lvl w:ilvl="0" w:tplc="9ABCBC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FBD23F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06BAB"/>
    <w:multiLevelType w:val="hybridMultilevel"/>
    <w:tmpl w:val="4CDCF0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3537D0"/>
    <w:multiLevelType w:val="hybridMultilevel"/>
    <w:tmpl w:val="CA4AFF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64F65"/>
    <w:multiLevelType w:val="hybridMultilevel"/>
    <w:tmpl w:val="46BE60A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435B5"/>
    <w:multiLevelType w:val="hybridMultilevel"/>
    <w:tmpl w:val="22209A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996FC9"/>
    <w:multiLevelType w:val="hybridMultilevel"/>
    <w:tmpl w:val="75AE322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A7B6646E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21370"/>
    <w:multiLevelType w:val="hybridMultilevel"/>
    <w:tmpl w:val="0EDC84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15AC2"/>
    <w:multiLevelType w:val="hybridMultilevel"/>
    <w:tmpl w:val="0EDC84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82252"/>
    <w:multiLevelType w:val="hybridMultilevel"/>
    <w:tmpl w:val="0F22E856"/>
    <w:lvl w:ilvl="0" w:tplc="E5C2CE60">
      <w:start w:val="1"/>
      <w:numFmt w:val="upperRoman"/>
      <w:lvlText w:val="%1."/>
      <w:lvlJc w:val="left"/>
      <w:pPr>
        <w:ind w:left="360" w:hanging="360"/>
      </w:pPr>
      <w:rPr>
        <w:rFonts w:asciiTheme="minorHAnsi" w:eastAsia="Times New Roman" w:hAnsiTheme="minorHAnsi" w:cs="Times New Roman" w:hint="default"/>
        <w:color w:val="auto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FF7669"/>
    <w:multiLevelType w:val="hybridMultilevel"/>
    <w:tmpl w:val="CDE44E2C"/>
    <w:lvl w:ilvl="0" w:tplc="81D0A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66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25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C4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E3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BEE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29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BC7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  <w:num w:numId="12">
    <w:abstractNumId w:val="20"/>
  </w:num>
  <w:num w:numId="13">
    <w:abstractNumId w:val="11"/>
  </w:num>
  <w:num w:numId="14">
    <w:abstractNumId w:val="12"/>
  </w:num>
  <w:num w:numId="15">
    <w:abstractNumId w:val="19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4"/>
  </w:num>
  <w:num w:numId="23">
    <w:abstractNumId w:val="32"/>
  </w:num>
  <w:num w:numId="24">
    <w:abstractNumId w:val="24"/>
  </w:num>
  <w:num w:numId="25">
    <w:abstractNumId w:val="16"/>
  </w:num>
  <w:num w:numId="26">
    <w:abstractNumId w:val="31"/>
  </w:num>
  <w:num w:numId="27">
    <w:abstractNumId w:val="29"/>
  </w:num>
  <w:num w:numId="28">
    <w:abstractNumId w:val="27"/>
  </w:num>
  <w:num w:numId="29">
    <w:abstractNumId w:val="30"/>
  </w:num>
  <w:num w:numId="30">
    <w:abstractNumId w:val="18"/>
  </w:num>
  <w:num w:numId="31">
    <w:abstractNumId w:val="22"/>
  </w:num>
  <w:num w:numId="32">
    <w:abstractNumId w:val="26"/>
  </w:num>
  <w:num w:numId="33">
    <w:abstractNumId w:val="23"/>
  </w:num>
  <w:num w:numId="34">
    <w:abstractNumId w:val="15"/>
  </w:num>
  <w:num w:numId="35">
    <w:abstractNumId w:val="33"/>
  </w:num>
  <w:num w:numId="36">
    <w:abstractNumId w:val="17"/>
  </w:num>
  <w:num w:numId="37">
    <w:abstractNumId w:val="25"/>
  </w:num>
  <w:num w:numId="38">
    <w:abstractNumId w:val="13"/>
  </w:num>
  <w:num w:numId="39">
    <w:abstractNumId w:val="28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movePersonalInformation/>
  <w:removeDateAndTime/>
  <w:doNotDisplayPageBoundari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6C"/>
    <w:rsid w:val="00004B4D"/>
    <w:rsid w:val="00007602"/>
    <w:rsid w:val="00007F01"/>
    <w:rsid w:val="000138A7"/>
    <w:rsid w:val="00016F20"/>
    <w:rsid w:val="00031B46"/>
    <w:rsid w:val="00034543"/>
    <w:rsid w:val="00036D9F"/>
    <w:rsid w:val="00040C48"/>
    <w:rsid w:val="00042279"/>
    <w:rsid w:val="00043E90"/>
    <w:rsid w:val="00045FC5"/>
    <w:rsid w:val="00050784"/>
    <w:rsid w:val="000515B3"/>
    <w:rsid w:val="000532FD"/>
    <w:rsid w:val="00061D55"/>
    <w:rsid w:val="00062C3F"/>
    <w:rsid w:val="00085E93"/>
    <w:rsid w:val="00087CE7"/>
    <w:rsid w:val="000928A5"/>
    <w:rsid w:val="00093FDC"/>
    <w:rsid w:val="000A2FA1"/>
    <w:rsid w:val="000A3D9A"/>
    <w:rsid w:val="000A655E"/>
    <w:rsid w:val="000A65ED"/>
    <w:rsid w:val="000B4DB9"/>
    <w:rsid w:val="000B5DB8"/>
    <w:rsid w:val="000B67BD"/>
    <w:rsid w:val="000C04BD"/>
    <w:rsid w:val="000C2461"/>
    <w:rsid w:val="000C28E7"/>
    <w:rsid w:val="000C59A6"/>
    <w:rsid w:val="000E3535"/>
    <w:rsid w:val="000E3D86"/>
    <w:rsid w:val="000F0431"/>
    <w:rsid w:val="000F0B48"/>
    <w:rsid w:val="000F167D"/>
    <w:rsid w:val="000F42CC"/>
    <w:rsid w:val="000F7868"/>
    <w:rsid w:val="00100C05"/>
    <w:rsid w:val="001062E2"/>
    <w:rsid w:val="00112BCF"/>
    <w:rsid w:val="00113B02"/>
    <w:rsid w:val="00131615"/>
    <w:rsid w:val="00131EF2"/>
    <w:rsid w:val="0013210E"/>
    <w:rsid w:val="00132DA6"/>
    <w:rsid w:val="001401D4"/>
    <w:rsid w:val="001418B8"/>
    <w:rsid w:val="0014343B"/>
    <w:rsid w:val="00147BF7"/>
    <w:rsid w:val="00150551"/>
    <w:rsid w:val="00160105"/>
    <w:rsid w:val="00161744"/>
    <w:rsid w:val="00162D19"/>
    <w:rsid w:val="001666C6"/>
    <w:rsid w:val="00170BC0"/>
    <w:rsid w:val="0017612A"/>
    <w:rsid w:val="001774DD"/>
    <w:rsid w:val="00186A73"/>
    <w:rsid w:val="001925F0"/>
    <w:rsid w:val="00193AC4"/>
    <w:rsid w:val="00193AE6"/>
    <w:rsid w:val="00197FF9"/>
    <w:rsid w:val="001A3A7D"/>
    <w:rsid w:val="001A539E"/>
    <w:rsid w:val="001A743B"/>
    <w:rsid w:val="001B0848"/>
    <w:rsid w:val="001B0FF8"/>
    <w:rsid w:val="001B2417"/>
    <w:rsid w:val="001B4EA4"/>
    <w:rsid w:val="001C48FD"/>
    <w:rsid w:val="001C52FD"/>
    <w:rsid w:val="001C6017"/>
    <w:rsid w:val="001C7ABC"/>
    <w:rsid w:val="001D54C7"/>
    <w:rsid w:val="001D590B"/>
    <w:rsid w:val="001D6BE4"/>
    <w:rsid w:val="001E1422"/>
    <w:rsid w:val="001F13AD"/>
    <w:rsid w:val="001F3D57"/>
    <w:rsid w:val="002004EB"/>
    <w:rsid w:val="00206D4B"/>
    <w:rsid w:val="00216F4E"/>
    <w:rsid w:val="00217895"/>
    <w:rsid w:val="0022072A"/>
    <w:rsid w:val="00220A6B"/>
    <w:rsid w:val="00222B17"/>
    <w:rsid w:val="0022652F"/>
    <w:rsid w:val="00226D56"/>
    <w:rsid w:val="00231158"/>
    <w:rsid w:val="00243550"/>
    <w:rsid w:val="00244D17"/>
    <w:rsid w:val="00245D9E"/>
    <w:rsid w:val="00246741"/>
    <w:rsid w:val="002609E7"/>
    <w:rsid w:val="00260C26"/>
    <w:rsid w:val="00265E5E"/>
    <w:rsid w:val="00271295"/>
    <w:rsid w:val="002730C2"/>
    <w:rsid w:val="00283073"/>
    <w:rsid w:val="00284638"/>
    <w:rsid w:val="00291CF8"/>
    <w:rsid w:val="00295506"/>
    <w:rsid w:val="00295D64"/>
    <w:rsid w:val="00296A59"/>
    <w:rsid w:val="002A099C"/>
    <w:rsid w:val="002A0ABB"/>
    <w:rsid w:val="002A2006"/>
    <w:rsid w:val="002A3D4C"/>
    <w:rsid w:val="002B13DF"/>
    <w:rsid w:val="002C13FA"/>
    <w:rsid w:val="002C258B"/>
    <w:rsid w:val="002C2C42"/>
    <w:rsid w:val="002C579E"/>
    <w:rsid w:val="002D3DE9"/>
    <w:rsid w:val="002D4E11"/>
    <w:rsid w:val="002E3444"/>
    <w:rsid w:val="002E344E"/>
    <w:rsid w:val="002E42D9"/>
    <w:rsid w:val="002E4A21"/>
    <w:rsid w:val="002F2107"/>
    <w:rsid w:val="002F2DD7"/>
    <w:rsid w:val="002F4527"/>
    <w:rsid w:val="002F5E3C"/>
    <w:rsid w:val="002F6838"/>
    <w:rsid w:val="003003B5"/>
    <w:rsid w:val="00302225"/>
    <w:rsid w:val="003030DF"/>
    <w:rsid w:val="0030556A"/>
    <w:rsid w:val="00305F2F"/>
    <w:rsid w:val="0030742C"/>
    <w:rsid w:val="00315C92"/>
    <w:rsid w:val="003275AA"/>
    <w:rsid w:val="00333DC1"/>
    <w:rsid w:val="00336F1B"/>
    <w:rsid w:val="00342A1A"/>
    <w:rsid w:val="00342FCE"/>
    <w:rsid w:val="00345401"/>
    <w:rsid w:val="00354E3E"/>
    <w:rsid w:val="00355C77"/>
    <w:rsid w:val="00356F3C"/>
    <w:rsid w:val="00364928"/>
    <w:rsid w:val="003930D3"/>
    <w:rsid w:val="0039640A"/>
    <w:rsid w:val="0039768F"/>
    <w:rsid w:val="003B48C5"/>
    <w:rsid w:val="003C0AFF"/>
    <w:rsid w:val="003C18BE"/>
    <w:rsid w:val="003D18A1"/>
    <w:rsid w:val="003D34F5"/>
    <w:rsid w:val="003D4885"/>
    <w:rsid w:val="003E0C96"/>
    <w:rsid w:val="003E2E27"/>
    <w:rsid w:val="003F1217"/>
    <w:rsid w:val="003F1C79"/>
    <w:rsid w:val="004026A6"/>
    <w:rsid w:val="00410165"/>
    <w:rsid w:val="00412270"/>
    <w:rsid w:val="0041306C"/>
    <w:rsid w:val="004134B3"/>
    <w:rsid w:val="004170B1"/>
    <w:rsid w:val="004231E2"/>
    <w:rsid w:val="00426990"/>
    <w:rsid w:val="0042723D"/>
    <w:rsid w:val="00442BB8"/>
    <w:rsid w:val="0045043B"/>
    <w:rsid w:val="00453BFA"/>
    <w:rsid w:val="004567E7"/>
    <w:rsid w:val="004616F5"/>
    <w:rsid w:val="004633A3"/>
    <w:rsid w:val="00464741"/>
    <w:rsid w:val="004722DF"/>
    <w:rsid w:val="004731C6"/>
    <w:rsid w:val="00475DC6"/>
    <w:rsid w:val="00482D74"/>
    <w:rsid w:val="004851A5"/>
    <w:rsid w:val="004904C6"/>
    <w:rsid w:val="00492CF6"/>
    <w:rsid w:val="004A120E"/>
    <w:rsid w:val="004A1E27"/>
    <w:rsid w:val="004A5EE9"/>
    <w:rsid w:val="004A6A46"/>
    <w:rsid w:val="004B19EE"/>
    <w:rsid w:val="004B2D52"/>
    <w:rsid w:val="004B3DF9"/>
    <w:rsid w:val="004B4893"/>
    <w:rsid w:val="004C247E"/>
    <w:rsid w:val="004D3B8F"/>
    <w:rsid w:val="004D4D54"/>
    <w:rsid w:val="004F01ED"/>
    <w:rsid w:val="004F6454"/>
    <w:rsid w:val="004F7556"/>
    <w:rsid w:val="004F7DA5"/>
    <w:rsid w:val="005117CC"/>
    <w:rsid w:val="00512E19"/>
    <w:rsid w:val="00515923"/>
    <w:rsid w:val="00517B00"/>
    <w:rsid w:val="005231CA"/>
    <w:rsid w:val="0052327E"/>
    <w:rsid w:val="00525667"/>
    <w:rsid w:val="00525C9B"/>
    <w:rsid w:val="00535B6F"/>
    <w:rsid w:val="0053765E"/>
    <w:rsid w:val="00547D5D"/>
    <w:rsid w:val="005504F9"/>
    <w:rsid w:val="005504FC"/>
    <w:rsid w:val="00553132"/>
    <w:rsid w:val="0056297F"/>
    <w:rsid w:val="00570085"/>
    <w:rsid w:val="00571C4B"/>
    <w:rsid w:val="005721C1"/>
    <w:rsid w:val="005801EA"/>
    <w:rsid w:val="00592435"/>
    <w:rsid w:val="00595DEB"/>
    <w:rsid w:val="005A3883"/>
    <w:rsid w:val="005A7A7D"/>
    <w:rsid w:val="005B29B7"/>
    <w:rsid w:val="005B51F5"/>
    <w:rsid w:val="005D6FE9"/>
    <w:rsid w:val="005E2DA1"/>
    <w:rsid w:val="005E39A7"/>
    <w:rsid w:val="005E70E2"/>
    <w:rsid w:val="005F6406"/>
    <w:rsid w:val="006009ED"/>
    <w:rsid w:val="006015D7"/>
    <w:rsid w:val="006024EE"/>
    <w:rsid w:val="00602735"/>
    <w:rsid w:val="00606F8B"/>
    <w:rsid w:val="00607907"/>
    <w:rsid w:val="00610FB6"/>
    <w:rsid w:val="00631715"/>
    <w:rsid w:val="00634112"/>
    <w:rsid w:val="006369A1"/>
    <w:rsid w:val="006469E1"/>
    <w:rsid w:val="00650F26"/>
    <w:rsid w:val="00652224"/>
    <w:rsid w:val="00656191"/>
    <w:rsid w:val="00660443"/>
    <w:rsid w:val="0066258E"/>
    <w:rsid w:val="00662A81"/>
    <w:rsid w:val="006662EF"/>
    <w:rsid w:val="00672637"/>
    <w:rsid w:val="00675714"/>
    <w:rsid w:val="00676997"/>
    <w:rsid w:val="00677083"/>
    <w:rsid w:val="00680A11"/>
    <w:rsid w:val="00681A44"/>
    <w:rsid w:val="00692C2B"/>
    <w:rsid w:val="006957B1"/>
    <w:rsid w:val="006A67BD"/>
    <w:rsid w:val="006A6E37"/>
    <w:rsid w:val="006B18E8"/>
    <w:rsid w:val="006B269F"/>
    <w:rsid w:val="006B2E8D"/>
    <w:rsid w:val="006C62A4"/>
    <w:rsid w:val="006D3DE3"/>
    <w:rsid w:val="006D6609"/>
    <w:rsid w:val="006D6CE4"/>
    <w:rsid w:val="006D7949"/>
    <w:rsid w:val="006E11B2"/>
    <w:rsid w:val="006F1B01"/>
    <w:rsid w:val="006F2853"/>
    <w:rsid w:val="006F7C5B"/>
    <w:rsid w:val="00701F8A"/>
    <w:rsid w:val="00703C8F"/>
    <w:rsid w:val="00704B5F"/>
    <w:rsid w:val="00705F32"/>
    <w:rsid w:val="00712C47"/>
    <w:rsid w:val="00715197"/>
    <w:rsid w:val="00717E76"/>
    <w:rsid w:val="0072002B"/>
    <w:rsid w:val="007252CC"/>
    <w:rsid w:val="0073072D"/>
    <w:rsid w:val="00735E5A"/>
    <w:rsid w:val="00742EEE"/>
    <w:rsid w:val="00745B68"/>
    <w:rsid w:val="00746F30"/>
    <w:rsid w:val="00752839"/>
    <w:rsid w:val="00756537"/>
    <w:rsid w:val="00757DC9"/>
    <w:rsid w:val="007613D7"/>
    <w:rsid w:val="007659EC"/>
    <w:rsid w:val="00770DD2"/>
    <w:rsid w:val="007711D6"/>
    <w:rsid w:val="0077493C"/>
    <w:rsid w:val="00782A15"/>
    <w:rsid w:val="00784825"/>
    <w:rsid w:val="007863BF"/>
    <w:rsid w:val="0078785B"/>
    <w:rsid w:val="00792459"/>
    <w:rsid w:val="00794C02"/>
    <w:rsid w:val="00794D07"/>
    <w:rsid w:val="007A0D98"/>
    <w:rsid w:val="007A0EBD"/>
    <w:rsid w:val="007A756E"/>
    <w:rsid w:val="007A798E"/>
    <w:rsid w:val="007B168E"/>
    <w:rsid w:val="007C6235"/>
    <w:rsid w:val="007E28F1"/>
    <w:rsid w:val="007E3F5C"/>
    <w:rsid w:val="007E4522"/>
    <w:rsid w:val="007E5205"/>
    <w:rsid w:val="007F2E74"/>
    <w:rsid w:val="007F6C3A"/>
    <w:rsid w:val="007F7287"/>
    <w:rsid w:val="00801CEE"/>
    <w:rsid w:val="00812587"/>
    <w:rsid w:val="0081390C"/>
    <w:rsid w:val="008172EC"/>
    <w:rsid w:val="008205CD"/>
    <w:rsid w:val="00820BC2"/>
    <w:rsid w:val="00822CEE"/>
    <w:rsid w:val="00840A2D"/>
    <w:rsid w:val="008431B8"/>
    <w:rsid w:val="008444C4"/>
    <w:rsid w:val="00851ED6"/>
    <w:rsid w:val="00852E52"/>
    <w:rsid w:val="00873011"/>
    <w:rsid w:val="008776C0"/>
    <w:rsid w:val="00877CB7"/>
    <w:rsid w:val="0088014E"/>
    <w:rsid w:val="0088316A"/>
    <w:rsid w:val="00883B30"/>
    <w:rsid w:val="00890885"/>
    <w:rsid w:val="0089434B"/>
    <w:rsid w:val="008A2382"/>
    <w:rsid w:val="008A6988"/>
    <w:rsid w:val="008A78D1"/>
    <w:rsid w:val="008B0DB0"/>
    <w:rsid w:val="008B4131"/>
    <w:rsid w:val="008B5FC7"/>
    <w:rsid w:val="008B6904"/>
    <w:rsid w:val="008C56D5"/>
    <w:rsid w:val="008C69F5"/>
    <w:rsid w:val="008C6E84"/>
    <w:rsid w:val="008D03C1"/>
    <w:rsid w:val="008D43E2"/>
    <w:rsid w:val="008D6611"/>
    <w:rsid w:val="008E1199"/>
    <w:rsid w:val="008E14A0"/>
    <w:rsid w:val="008E418D"/>
    <w:rsid w:val="008E6371"/>
    <w:rsid w:val="008E6584"/>
    <w:rsid w:val="008E7BC3"/>
    <w:rsid w:val="009136F8"/>
    <w:rsid w:val="00915BC3"/>
    <w:rsid w:val="00936C77"/>
    <w:rsid w:val="00937415"/>
    <w:rsid w:val="0094282B"/>
    <w:rsid w:val="00944FA7"/>
    <w:rsid w:val="00951773"/>
    <w:rsid w:val="009543C7"/>
    <w:rsid w:val="009555F6"/>
    <w:rsid w:val="009612CF"/>
    <w:rsid w:val="009659A3"/>
    <w:rsid w:val="0096722E"/>
    <w:rsid w:val="00971D53"/>
    <w:rsid w:val="0097327B"/>
    <w:rsid w:val="00974A71"/>
    <w:rsid w:val="0098738B"/>
    <w:rsid w:val="00990AAA"/>
    <w:rsid w:val="009919AF"/>
    <w:rsid w:val="00994F99"/>
    <w:rsid w:val="009959D4"/>
    <w:rsid w:val="009C3855"/>
    <w:rsid w:val="009C6AB0"/>
    <w:rsid w:val="009C756D"/>
    <w:rsid w:val="009D19D5"/>
    <w:rsid w:val="009D28AA"/>
    <w:rsid w:val="009D64B2"/>
    <w:rsid w:val="009D6704"/>
    <w:rsid w:val="009E48D0"/>
    <w:rsid w:val="009E56E8"/>
    <w:rsid w:val="009F2CBB"/>
    <w:rsid w:val="00A15CB8"/>
    <w:rsid w:val="00A179BD"/>
    <w:rsid w:val="00A22AE8"/>
    <w:rsid w:val="00A25CAE"/>
    <w:rsid w:val="00A27935"/>
    <w:rsid w:val="00A414F4"/>
    <w:rsid w:val="00A430BC"/>
    <w:rsid w:val="00A45A98"/>
    <w:rsid w:val="00A47ABA"/>
    <w:rsid w:val="00A5446D"/>
    <w:rsid w:val="00A56527"/>
    <w:rsid w:val="00A722D1"/>
    <w:rsid w:val="00A7499E"/>
    <w:rsid w:val="00A76818"/>
    <w:rsid w:val="00A80D6C"/>
    <w:rsid w:val="00A90567"/>
    <w:rsid w:val="00A90571"/>
    <w:rsid w:val="00A9181D"/>
    <w:rsid w:val="00A91E41"/>
    <w:rsid w:val="00A934B1"/>
    <w:rsid w:val="00A9527D"/>
    <w:rsid w:val="00AA1349"/>
    <w:rsid w:val="00AB3276"/>
    <w:rsid w:val="00AB3C58"/>
    <w:rsid w:val="00AB5A60"/>
    <w:rsid w:val="00AB7602"/>
    <w:rsid w:val="00AC1F0C"/>
    <w:rsid w:val="00AC6C83"/>
    <w:rsid w:val="00AD308C"/>
    <w:rsid w:val="00AD3B89"/>
    <w:rsid w:val="00AE41BE"/>
    <w:rsid w:val="00AE5525"/>
    <w:rsid w:val="00AE618D"/>
    <w:rsid w:val="00AF4F22"/>
    <w:rsid w:val="00AF5481"/>
    <w:rsid w:val="00B05FFF"/>
    <w:rsid w:val="00B10978"/>
    <w:rsid w:val="00B139C5"/>
    <w:rsid w:val="00B1732F"/>
    <w:rsid w:val="00B20720"/>
    <w:rsid w:val="00B20AC7"/>
    <w:rsid w:val="00B2513A"/>
    <w:rsid w:val="00B2537F"/>
    <w:rsid w:val="00B27C6F"/>
    <w:rsid w:val="00B31CDE"/>
    <w:rsid w:val="00B34675"/>
    <w:rsid w:val="00B36294"/>
    <w:rsid w:val="00B43D0B"/>
    <w:rsid w:val="00B522C7"/>
    <w:rsid w:val="00B529BD"/>
    <w:rsid w:val="00B72DBC"/>
    <w:rsid w:val="00B750E8"/>
    <w:rsid w:val="00B81D4C"/>
    <w:rsid w:val="00B83E83"/>
    <w:rsid w:val="00B86019"/>
    <w:rsid w:val="00B867C6"/>
    <w:rsid w:val="00B86EF7"/>
    <w:rsid w:val="00B8713A"/>
    <w:rsid w:val="00B91F04"/>
    <w:rsid w:val="00B97059"/>
    <w:rsid w:val="00BA76F5"/>
    <w:rsid w:val="00BA7B44"/>
    <w:rsid w:val="00BB0F5D"/>
    <w:rsid w:val="00BC582F"/>
    <w:rsid w:val="00BC68BB"/>
    <w:rsid w:val="00BC774F"/>
    <w:rsid w:val="00BE085A"/>
    <w:rsid w:val="00BE1967"/>
    <w:rsid w:val="00BE226B"/>
    <w:rsid w:val="00BE65E3"/>
    <w:rsid w:val="00BF1B46"/>
    <w:rsid w:val="00BF3486"/>
    <w:rsid w:val="00BF4595"/>
    <w:rsid w:val="00BF6F99"/>
    <w:rsid w:val="00BF7FA6"/>
    <w:rsid w:val="00C07367"/>
    <w:rsid w:val="00C11833"/>
    <w:rsid w:val="00C20860"/>
    <w:rsid w:val="00C22242"/>
    <w:rsid w:val="00C26940"/>
    <w:rsid w:val="00C31258"/>
    <w:rsid w:val="00C32205"/>
    <w:rsid w:val="00C36910"/>
    <w:rsid w:val="00C4120F"/>
    <w:rsid w:val="00C41A57"/>
    <w:rsid w:val="00C453CF"/>
    <w:rsid w:val="00C5609F"/>
    <w:rsid w:val="00C6154F"/>
    <w:rsid w:val="00C659B7"/>
    <w:rsid w:val="00C73740"/>
    <w:rsid w:val="00C75025"/>
    <w:rsid w:val="00C77753"/>
    <w:rsid w:val="00C81303"/>
    <w:rsid w:val="00C81C82"/>
    <w:rsid w:val="00C82F81"/>
    <w:rsid w:val="00C86DA0"/>
    <w:rsid w:val="00C95465"/>
    <w:rsid w:val="00C9582E"/>
    <w:rsid w:val="00CA1CC9"/>
    <w:rsid w:val="00CA3A30"/>
    <w:rsid w:val="00CA5D0F"/>
    <w:rsid w:val="00CB226B"/>
    <w:rsid w:val="00CB52FA"/>
    <w:rsid w:val="00CC2391"/>
    <w:rsid w:val="00CD06C0"/>
    <w:rsid w:val="00CD4709"/>
    <w:rsid w:val="00CD78A0"/>
    <w:rsid w:val="00CE6E3C"/>
    <w:rsid w:val="00CF1B81"/>
    <w:rsid w:val="00CF6619"/>
    <w:rsid w:val="00CF7812"/>
    <w:rsid w:val="00D025B3"/>
    <w:rsid w:val="00D02FBB"/>
    <w:rsid w:val="00D10730"/>
    <w:rsid w:val="00D15B7E"/>
    <w:rsid w:val="00D15B93"/>
    <w:rsid w:val="00D2175D"/>
    <w:rsid w:val="00D21F75"/>
    <w:rsid w:val="00D27D39"/>
    <w:rsid w:val="00D366FA"/>
    <w:rsid w:val="00D37463"/>
    <w:rsid w:val="00D42E46"/>
    <w:rsid w:val="00D439D5"/>
    <w:rsid w:val="00D47DDF"/>
    <w:rsid w:val="00D56B0F"/>
    <w:rsid w:val="00D6209F"/>
    <w:rsid w:val="00D6399B"/>
    <w:rsid w:val="00D65BD8"/>
    <w:rsid w:val="00D70770"/>
    <w:rsid w:val="00D7478E"/>
    <w:rsid w:val="00D75BF4"/>
    <w:rsid w:val="00D813CC"/>
    <w:rsid w:val="00D85993"/>
    <w:rsid w:val="00D9092E"/>
    <w:rsid w:val="00D937FB"/>
    <w:rsid w:val="00D96F81"/>
    <w:rsid w:val="00DA1D24"/>
    <w:rsid w:val="00DA3563"/>
    <w:rsid w:val="00DA4EF0"/>
    <w:rsid w:val="00DB1262"/>
    <w:rsid w:val="00DB21DC"/>
    <w:rsid w:val="00DB65EB"/>
    <w:rsid w:val="00DD038E"/>
    <w:rsid w:val="00DD0B84"/>
    <w:rsid w:val="00DD6627"/>
    <w:rsid w:val="00DD7102"/>
    <w:rsid w:val="00DE194E"/>
    <w:rsid w:val="00DF1547"/>
    <w:rsid w:val="00DF1E46"/>
    <w:rsid w:val="00DF4124"/>
    <w:rsid w:val="00DF7749"/>
    <w:rsid w:val="00E01435"/>
    <w:rsid w:val="00E02E7A"/>
    <w:rsid w:val="00E031E4"/>
    <w:rsid w:val="00E04318"/>
    <w:rsid w:val="00E07A7E"/>
    <w:rsid w:val="00E104B2"/>
    <w:rsid w:val="00E17266"/>
    <w:rsid w:val="00E20523"/>
    <w:rsid w:val="00E214C5"/>
    <w:rsid w:val="00E21E1F"/>
    <w:rsid w:val="00E24537"/>
    <w:rsid w:val="00E27141"/>
    <w:rsid w:val="00E315CB"/>
    <w:rsid w:val="00E31F14"/>
    <w:rsid w:val="00E369C3"/>
    <w:rsid w:val="00E416D1"/>
    <w:rsid w:val="00E42A68"/>
    <w:rsid w:val="00E42CDC"/>
    <w:rsid w:val="00E5283E"/>
    <w:rsid w:val="00E55B68"/>
    <w:rsid w:val="00E730C2"/>
    <w:rsid w:val="00E73D1A"/>
    <w:rsid w:val="00E748BB"/>
    <w:rsid w:val="00E810A4"/>
    <w:rsid w:val="00E83D3A"/>
    <w:rsid w:val="00E9165E"/>
    <w:rsid w:val="00E9383E"/>
    <w:rsid w:val="00E964FE"/>
    <w:rsid w:val="00E96E4F"/>
    <w:rsid w:val="00EA3B7C"/>
    <w:rsid w:val="00EA647C"/>
    <w:rsid w:val="00EA719E"/>
    <w:rsid w:val="00EB013D"/>
    <w:rsid w:val="00EB1B9C"/>
    <w:rsid w:val="00EC4B62"/>
    <w:rsid w:val="00EC5FDD"/>
    <w:rsid w:val="00ED1A8C"/>
    <w:rsid w:val="00ED1D5D"/>
    <w:rsid w:val="00ED5686"/>
    <w:rsid w:val="00EE0C76"/>
    <w:rsid w:val="00EE4F2F"/>
    <w:rsid w:val="00EE6C63"/>
    <w:rsid w:val="00EE7493"/>
    <w:rsid w:val="00EF6FB6"/>
    <w:rsid w:val="00EF798E"/>
    <w:rsid w:val="00EF7EF3"/>
    <w:rsid w:val="00F008B2"/>
    <w:rsid w:val="00F102D7"/>
    <w:rsid w:val="00F11299"/>
    <w:rsid w:val="00F1165B"/>
    <w:rsid w:val="00F166D6"/>
    <w:rsid w:val="00F169C9"/>
    <w:rsid w:val="00F22ED2"/>
    <w:rsid w:val="00F26B80"/>
    <w:rsid w:val="00F2741A"/>
    <w:rsid w:val="00F34810"/>
    <w:rsid w:val="00F36451"/>
    <w:rsid w:val="00F418A2"/>
    <w:rsid w:val="00F51316"/>
    <w:rsid w:val="00F53281"/>
    <w:rsid w:val="00F5610F"/>
    <w:rsid w:val="00F579BF"/>
    <w:rsid w:val="00F607E7"/>
    <w:rsid w:val="00F64E62"/>
    <w:rsid w:val="00F719AF"/>
    <w:rsid w:val="00F767C1"/>
    <w:rsid w:val="00F77D64"/>
    <w:rsid w:val="00F90BE8"/>
    <w:rsid w:val="00F9651F"/>
    <w:rsid w:val="00FA243C"/>
    <w:rsid w:val="00FA4046"/>
    <w:rsid w:val="00FA4AC5"/>
    <w:rsid w:val="00FA6542"/>
    <w:rsid w:val="00FB6DFE"/>
    <w:rsid w:val="00FC69B3"/>
    <w:rsid w:val="00FC7C9D"/>
    <w:rsid w:val="00FD15C1"/>
    <w:rsid w:val="00FD2F1E"/>
    <w:rsid w:val="00FD7390"/>
    <w:rsid w:val="00FD7478"/>
    <w:rsid w:val="00FD7491"/>
    <w:rsid w:val="00FD7C5E"/>
    <w:rsid w:val="00FE18E9"/>
    <w:rsid w:val="00FF1F8F"/>
    <w:rsid w:val="00FF3135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734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431"/>
    <w:pPr>
      <w:snapToGrid w:val="0"/>
      <w:spacing w:after="240"/>
      <w:jc w:val="both"/>
    </w:pPr>
    <w:rPr>
      <w:rFonts w:eastAsia="SimSun"/>
      <w:sz w:val="24"/>
      <w:lang w:val="fr-BE" w:eastAsia="zh-CN"/>
    </w:rPr>
  </w:style>
  <w:style w:type="paragraph" w:styleId="Heading1">
    <w:name w:val="heading 1"/>
    <w:basedOn w:val="Normal"/>
    <w:next w:val="Normal"/>
    <w:qFormat/>
    <w:rsid w:val="00244D17"/>
    <w:pPr>
      <w:keepNext/>
      <w:numPr>
        <w:numId w:val="21"/>
      </w:numPr>
      <w:spacing w:after="0"/>
      <w:outlineLvl w:val="0"/>
    </w:pPr>
    <w:rPr>
      <w:b/>
      <w:bCs/>
      <w:kern w:val="32"/>
      <w:szCs w:val="24"/>
      <w:lang w:val="fr-FR" w:eastAsia="en-US"/>
    </w:rPr>
  </w:style>
  <w:style w:type="paragraph" w:styleId="Heading2">
    <w:name w:val="heading 2"/>
    <w:basedOn w:val="Normal"/>
    <w:next w:val="Normal"/>
    <w:qFormat/>
    <w:rsid w:val="005231CA"/>
    <w:pPr>
      <w:keepNext/>
      <w:numPr>
        <w:ilvl w:val="1"/>
        <w:numId w:val="21"/>
      </w:numPr>
      <w:outlineLvl w:val="1"/>
    </w:pPr>
    <w:rPr>
      <w:b/>
      <w:szCs w:val="24"/>
    </w:rPr>
  </w:style>
  <w:style w:type="paragraph" w:styleId="Heading3">
    <w:name w:val="heading 3"/>
    <w:basedOn w:val="Normal"/>
    <w:next w:val="Normal"/>
    <w:qFormat/>
    <w:rsid w:val="005231CA"/>
    <w:pPr>
      <w:keepNext/>
      <w:numPr>
        <w:ilvl w:val="2"/>
        <w:numId w:val="21"/>
      </w:numPr>
      <w:outlineLvl w:val="2"/>
    </w:pPr>
    <w:rPr>
      <w:i/>
      <w:szCs w:val="24"/>
    </w:rPr>
  </w:style>
  <w:style w:type="paragraph" w:styleId="Heading4">
    <w:name w:val="heading 4"/>
    <w:basedOn w:val="Normal"/>
    <w:next w:val="Normal"/>
    <w:qFormat/>
    <w:rsid w:val="005231CA"/>
    <w:pPr>
      <w:keepNext/>
      <w:numPr>
        <w:ilvl w:val="3"/>
        <w:numId w:val="21"/>
      </w:numPr>
      <w:outlineLvl w:val="3"/>
    </w:pPr>
    <w:rPr>
      <w:rFonts w:ascii="Trebuchet MS" w:hAnsi="Trebuchet MS"/>
    </w:rPr>
  </w:style>
  <w:style w:type="paragraph" w:styleId="Heading5">
    <w:name w:val="heading 5"/>
    <w:basedOn w:val="Normal"/>
    <w:next w:val="Normal"/>
    <w:qFormat/>
    <w:rsid w:val="005231CA"/>
    <w:pPr>
      <w:numPr>
        <w:ilvl w:val="4"/>
        <w:numId w:val="2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231CA"/>
    <w:pPr>
      <w:numPr>
        <w:ilvl w:val="5"/>
        <w:numId w:val="2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851ED6"/>
    <w:pPr>
      <w:numPr>
        <w:ilvl w:val="6"/>
        <w:numId w:val="2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51ED6"/>
    <w:pPr>
      <w:numPr>
        <w:ilvl w:val="7"/>
        <w:numId w:val="2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51ED6"/>
    <w:pPr>
      <w:numPr>
        <w:ilvl w:val="8"/>
        <w:numId w:val="2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letter">
    <w:name w:val="Address_letter"/>
    <w:basedOn w:val="Normal"/>
    <w:next w:val="Normal"/>
    <w:rsid w:val="005231CA"/>
    <w:pPr>
      <w:ind w:left="5103"/>
    </w:pPr>
    <w:rPr>
      <w:lang w:val="fr-FR"/>
    </w:rPr>
  </w:style>
  <w:style w:type="paragraph" w:customStyle="1" w:styleId="copyannex">
    <w:name w:val="copy/annex"/>
    <w:basedOn w:val="Normal"/>
    <w:rsid w:val="00B36294"/>
    <w:pPr>
      <w:tabs>
        <w:tab w:val="left" w:pos="1134"/>
      </w:tabs>
      <w:autoSpaceDE w:val="0"/>
      <w:autoSpaceDN w:val="0"/>
      <w:spacing w:after="0" w:line="260" w:lineRule="atLeast"/>
      <w:ind w:left="1134" w:hanging="1134"/>
      <w:jc w:val="left"/>
    </w:pPr>
    <w:rPr>
      <w:rFonts w:cs="LucidaBright-Italic"/>
      <w:iCs/>
      <w:color w:val="000000"/>
      <w:sz w:val="22"/>
      <w:lang w:val="fr-FR" w:eastAsia="en-US"/>
    </w:rPr>
  </w:style>
  <w:style w:type="paragraph" w:styleId="Date">
    <w:name w:val="Date"/>
    <w:basedOn w:val="Normal"/>
    <w:next w:val="Normal"/>
    <w:rsid w:val="005231CA"/>
    <w:pPr>
      <w:spacing w:after="120"/>
      <w:ind w:left="5103"/>
    </w:pPr>
    <w:rPr>
      <w:lang w:val="fr-FR"/>
    </w:rPr>
  </w:style>
  <w:style w:type="paragraph" w:customStyle="1" w:styleId="direction">
    <w:name w:val="direction"/>
    <w:basedOn w:val="Normal"/>
    <w:rsid w:val="00D025B3"/>
    <w:pPr>
      <w:autoSpaceDE w:val="0"/>
      <w:autoSpaceDN w:val="0"/>
      <w:spacing w:before="1600" w:after="20" w:line="264" w:lineRule="auto"/>
      <w:ind w:left="28"/>
      <w:jc w:val="left"/>
    </w:pPr>
    <w:rPr>
      <w:rFonts w:ascii="Trebuchet MS" w:eastAsia="Times New Roman" w:hAnsi="Trebuchet MS" w:cs="TrebuchetMS-Bold"/>
      <w:b/>
      <w:bCs/>
      <w:noProof/>
      <w:color w:val="000000"/>
      <w:sz w:val="18"/>
      <w:szCs w:val="18"/>
      <w:lang w:val="fr-FR" w:eastAsia="en-US"/>
    </w:rPr>
  </w:style>
  <w:style w:type="paragraph" w:customStyle="1" w:styleId="fonction">
    <w:name w:val="fonction"/>
    <w:basedOn w:val="Normal"/>
    <w:rsid w:val="00692C2B"/>
    <w:pPr>
      <w:autoSpaceDE w:val="0"/>
      <w:autoSpaceDN w:val="0"/>
      <w:spacing w:after="480"/>
      <w:ind w:left="5103"/>
      <w:jc w:val="left"/>
    </w:pPr>
    <w:rPr>
      <w:color w:val="000000"/>
      <w:szCs w:val="24"/>
      <w:lang w:val="pt-PT" w:eastAsia="en-US"/>
    </w:rPr>
  </w:style>
  <w:style w:type="paragraph" w:styleId="Footer">
    <w:name w:val="footer"/>
    <w:basedOn w:val="Normal"/>
    <w:rsid w:val="005231CA"/>
    <w:pPr>
      <w:tabs>
        <w:tab w:val="center" w:pos="4153"/>
        <w:tab w:val="right" w:pos="8306"/>
      </w:tabs>
      <w:spacing w:after="0"/>
    </w:pPr>
    <w:rPr>
      <w:rFonts w:ascii="Trebuchet MS" w:hAnsi="Trebuchet MS" w:cs="TrebuchetMS"/>
      <w:color w:val="000000"/>
      <w:sz w:val="16"/>
      <w:szCs w:val="16"/>
      <w:lang w:val="fr-FR" w:eastAsia="en-US"/>
    </w:rPr>
  </w:style>
  <w:style w:type="paragraph" w:styleId="Header">
    <w:name w:val="header"/>
    <w:basedOn w:val="Normal"/>
    <w:rsid w:val="005231CA"/>
    <w:pPr>
      <w:tabs>
        <w:tab w:val="center" w:pos="4153"/>
        <w:tab w:val="right" w:pos="8306"/>
      </w:tabs>
    </w:pPr>
  </w:style>
  <w:style w:type="paragraph" w:customStyle="1" w:styleId="notehead">
    <w:name w:val="note_head"/>
    <w:basedOn w:val="Normal"/>
    <w:next w:val="Normal"/>
    <w:rsid w:val="005231CA"/>
    <w:pPr>
      <w:adjustRightInd w:val="0"/>
      <w:spacing w:before="720" w:after="720"/>
      <w:jc w:val="center"/>
    </w:pPr>
    <w:rPr>
      <w:b/>
      <w:smallCaps/>
      <w:lang w:val="fr-FR"/>
    </w:rPr>
  </w:style>
  <w:style w:type="paragraph" w:customStyle="1" w:styleId="opfooter">
    <w:name w:val="op footer"/>
    <w:basedOn w:val="Normal"/>
    <w:rsid w:val="005231CA"/>
    <w:pPr>
      <w:tabs>
        <w:tab w:val="right" w:pos="9072"/>
      </w:tabs>
      <w:autoSpaceDE w:val="0"/>
      <w:autoSpaceDN w:val="0"/>
      <w:spacing w:after="0" w:line="180" w:lineRule="atLeast"/>
    </w:pPr>
    <w:rPr>
      <w:rFonts w:ascii="Trebuchet MS" w:eastAsia="Times New Roman" w:hAnsi="Trebuchet MS" w:cs="TrebuchetMS"/>
      <w:color w:val="000000"/>
      <w:sz w:val="16"/>
      <w:szCs w:val="16"/>
      <w:lang w:val="fr-FR" w:eastAsia="en-US"/>
    </w:rPr>
  </w:style>
  <w:style w:type="paragraph" w:customStyle="1" w:styleId="opref">
    <w:name w:val="op_ref"/>
    <w:basedOn w:val="Normal"/>
    <w:rsid w:val="004851A5"/>
    <w:pPr>
      <w:autoSpaceDE w:val="0"/>
      <w:autoSpaceDN w:val="0"/>
      <w:spacing w:after="0" w:line="160" w:lineRule="atLeast"/>
      <w:ind w:left="5103"/>
    </w:pPr>
    <w:rPr>
      <w:rFonts w:eastAsia="Times New Roman"/>
      <w:color w:val="000000"/>
      <w:sz w:val="18"/>
      <w:szCs w:val="14"/>
      <w:lang w:val="fr-FR" w:eastAsia="en-US"/>
    </w:rPr>
  </w:style>
  <w:style w:type="character" w:styleId="PageNumber">
    <w:name w:val="page number"/>
    <w:basedOn w:val="DefaultParagraphFont"/>
    <w:rsid w:val="005231CA"/>
  </w:style>
  <w:style w:type="paragraph" w:customStyle="1" w:styleId="senderfooter">
    <w:name w:val="sender footer"/>
    <w:rsid w:val="005231CA"/>
    <w:pPr>
      <w:autoSpaceDE w:val="0"/>
      <w:autoSpaceDN w:val="0"/>
      <w:spacing w:line="180" w:lineRule="atLeast"/>
    </w:pPr>
    <w:rPr>
      <w:rFonts w:ascii="Trebuchet MS" w:hAnsi="Trebuchet MS" w:cs="TrebuchetMS"/>
      <w:color w:val="000000"/>
      <w:sz w:val="16"/>
      <w:szCs w:val="16"/>
      <w:lang w:val="en-US" w:eastAsia="en-US"/>
    </w:rPr>
  </w:style>
  <w:style w:type="paragraph" w:styleId="Signature">
    <w:name w:val="Signature"/>
    <w:basedOn w:val="Normal"/>
    <w:next w:val="fonction"/>
    <w:rsid w:val="005231CA"/>
    <w:pPr>
      <w:spacing w:before="480" w:after="0"/>
      <w:ind w:left="5103"/>
    </w:pPr>
    <w:rPr>
      <w:rFonts w:eastAsia="Times New Roman"/>
      <w:color w:val="000000"/>
      <w:szCs w:val="24"/>
      <w:lang w:val="pt-PT" w:eastAsia="en-US"/>
    </w:rPr>
  </w:style>
  <w:style w:type="paragraph" w:customStyle="1" w:styleId="subject">
    <w:name w:val="subject"/>
    <w:basedOn w:val="Normal"/>
    <w:next w:val="Normal"/>
    <w:rsid w:val="005231CA"/>
    <w:pPr>
      <w:tabs>
        <w:tab w:val="left" w:pos="993"/>
      </w:tabs>
      <w:ind w:left="993" w:hanging="993"/>
    </w:pPr>
    <w:rPr>
      <w:b/>
    </w:rPr>
  </w:style>
  <w:style w:type="paragraph" w:customStyle="1" w:styleId="Text1">
    <w:name w:val="Text 1"/>
    <w:basedOn w:val="Normal"/>
    <w:rsid w:val="005231CA"/>
    <w:pPr>
      <w:snapToGrid/>
      <w:ind w:left="482"/>
    </w:pPr>
    <w:rPr>
      <w:rFonts w:eastAsia="Times New Roman"/>
      <w:noProof/>
      <w:szCs w:val="24"/>
      <w:lang w:val="en-GB" w:eastAsia="en-GB"/>
    </w:rPr>
  </w:style>
  <w:style w:type="paragraph" w:customStyle="1" w:styleId="Text2">
    <w:name w:val="Text 2"/>
    <w:basedOn w:val="Normal"/>
    <w:rsid w:val="005231CA"/>
    <w:pPr>
      <w:tabs>
        <w:tab w:val="left" w:pos="2161"/>
      </w:tabs>
      <w:snapToGrid/>
      <w:ind w:left="1077"/>
    </w:pPr>
    <w:rPr>
      <w:rFonts w:eastAsia="Times New Roman"/>
      <w:szCs w:val="24"/>
      <w:lang w:val="en-GB" w:eastAsia="en-GB"/>
    </w:rPr>
  </w:style>
  <w:style w:type="paragraph" w:customStyle="1" w:styleId="unit">
    <w:name w:val="unit"/>
    <w:basedOn w:val="Normal"/>
    <w:rsid w:val="00D025B3"/>
    <w:pPr>
      <w:autoSpaceDE w:val="0"/>
      <w:autoSpaceDN w:val="0"/>
      <w:spacing w:after="0" w:line="264" w:lineRule="auto"/>
      <w:ind w:left="28"/>
      <w:jc w:val="left"/>
    </w:pPr>
    <w:rPr>
      <w:rFonts w:ascii="Trebuchet MS" w:eastAsia="Times New Roman" w:hAnsi="Trebuchet MS" w:cs="TrebuchetMS"/>
      <w:noProof/>
      <w:color w:val="000000"/>
      <w:sz w:val="18"/>
      <w:szCs w:val="18"/>
      <w:lang w:val="en-US" w:eastAsia="en-US"/>
    </w:rPr>
  </w:style>
  <w:style w:type="paragraph" w:customStyle="1" w:styleId="vref">
    <w:name w:val="v/ref"/>
    <w:basedOn w:val="Normal"/>
    <w:next w:val="Normal"/>
    <w:rsid w:val="005231CA"/>
    <w:pPr>
      <w:tabs>
        <w:tab w:val="left" w:pos="851"/>
      </w:tabs>
      <w:ind w:left="851" w:hanging="851"/>
    </w:pPr>
  </w:style>
  <w:style w:type="paragraph" w:customStyle="1" w:styleId="Participants">
    <w:name w:val="Participants"/>
    <w:basedOn w:val="Normal"/>
    <w:link w:val="ParticipantsChar"/>
    <w:rsid w:val="005231CA"/>
    <w:pPr>
      <w:spacing w:after="20"/>
      <w:ind w:left="743" w:hanging="743"/>
    </w:pPr>
    <w:rPr>
      <w:lang w:val="fr-FR"/>
    </w:rPr>
  </w:style>
  <w:style w:type="character" w:customStyle="1" w:styleId="ParticipantsChar">
    <w:name w:val="Participants Char"/>
    <w:link w:val="Participants"/>
    <w:rsid w:val="005231CA"/>
    <w:rPr>
      <w:rFonts w:eastAsia="SimSun"/>
      <w:sz w:val="24"/>
      <w:lang w:val="fr-FR" w:eastAsia="zh-CN" w:bidi="ar-SA"/>
    </w:rPr>
  </w:style>
  <w:style w:type="paragraph" w:customStyle="1" w:styleId="echresp">
    <w:name w:val="ech_resp"/>
    <w:basedOn w:val="Normal"/>
    <w:rsid w:val="005231CA"/>
    <w:pPr>
      <w:spacing w:before="60" w:after="60"/>
      <w:jc w:val="center"/>
    </w:pPr>
    <w:rPr>
      <w:lang w:val="fr-FR"/>
    </w:rPr>
  </w:style>
  <w:style w:type="paragraph" w:customStyle="1" w:styleId="section">
    <w:name w:val="section"/>
    <w:basedOn w:val="unit"/>
    <w:rsid w:val="006024EE"/>
  </w:style>
  <w:style w:type="paragraph" w:customStyle="1" w:styleId="oprefhead2">
    <w:name w:val="op_ref_head2"/>
    <w:basedOn w:val="opref"/>
    <w:rsid w:val="002609E7"/>
    <w:pPr>
      <w:ind w:left="0"/>
    </w:pPr>
  </w:style>
  <w:style w:type="paragraph" w:customStyle="1" w:styleId="Normaltableau">
    <w:name w:val="Normal_tableau"/>
    <w:basedOn w:val="Normal"/>
    <w:rsid w:val="000F0431"/>
    <w:pPr>
      <w:spacing w:after="60"/>
    </w:pPr>
    <w:rPr>
      <w:lang w:val="fr-FR"/>
    </w:rPr>
  </w:style>
  <w:style w:type="paragraph" w:customStyle="1" w:styleId="Normalentete">
    <w:name w:val="Normal_entete"/>
    <w:basedOn w:val="Normal"/>
    <w:rsid w:val="000F0431"/>
    <w:pPr>
      <w:spacing w:after="20"/>
    </w:pPr>
    <w:rPr>
      <w:b/>
      <w:color w:val="FFFFFF"/>
      <w:sz w:val="18"/>
      <w:szCs w:val="18"/>
      <w:lang w:val="fr-FR"/>
    </w:rPr>
  </w:style>
  <w:style w:type="character" w:styleId="Hyperlink">
    <w:name w:val="Hyperlink"/>
    <w:rsid w:val="0022072A"/>
    <w:rPr>
      <w:color w:val="0000FF"/>
      <w:u w:val="single"/>
    </w:rPr>
  </w:style>
  <w:style w:type="character" w:styleId="PlaceholderText">
    <w:name w:val="Placeholder Text"/>
    <w:uiPriority w:val="99"/>
    <w:semiHidden/>
    <w:rsid w:val="0022072A"/>
  </w:style>
  <w:style w:type="paragraph" w:styleId="ListParagraph">
    <w:name w:val="List Paragraph"/>
    <w:aliases w:val="List Paragraph_Sections"/>
    <w:basedOn w:val="Normal"/>
    <w:link w:val="ListParagraphChar"/>
    <w:uiPriority w:val="34"/>
    <w:qFormat/>
    <w:rsid w:val="0022072A"/>
    <w:pPr>
      <w:widowControl w:val="0"/>
      <w:snapToGrid/>
      <w:spacing w:after="0"/>
      <w:ind w:left="720"/>
      <w:contextualSpacing/>
      <w:jc w:val="left"/>
    </w:pPr>
    <w:rPr>
      <w:rFonts w:ascii="Arial" w:eastAsia="Times New Roman" w:hAnsi="Arial"/>
      <w:sz w:val="20"/>
      <w:lang w:val="en-GB" w:eastAsia="en-US"/>
    </w:rPr>
  </w:style>
  <w:style w:type="character" w:customStyle="1" w:styleId="ListParagraphChar">
    <w:name w:val="List Paragraph Char"/>
    <w:aliases w:val="List Paragraph_Sections Char"/>
    <w:link w:val="ListParagraph"/>
    <w:uiPriority w:val="34"/>
    <w:rsid w:val="0022072A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rsid w:val="002730C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30C2"/>
    <w:rPr>
      <w:rFonts w:ascii="Tahoma" w:eastAsia="SimSun" w:hAnsi="Tahoma" w:cs="Tahoma"/>
      <w:sz w:val="16"/>
      <w:szCs w:val="16"/>
      <w:lang w:val="fr-BE" w:eastAsia="zh-CN"/>
    </w:rPr>
  </w:style>
  <w:style w:type="character" w:styleId="CommentReference">
    <w:name w:val="annotation reference"/>
    <w:basedOn w:val="DefaultParagraphFont"/>
    <w:semiHidden/>
    <w:unhideWhenUsed/>
    <w:rsid w:val="00EC4B6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C4B6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4B62"/>
    <w:rPr>
      <w:rFonts w:eastAsia="SimSun"/>
      <w:lang w:val="fr-BE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4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4B62"/>
    <w:rPr>
      <w:rFonts w:eastAsia="SimSun"/>
      <w:b/>
      <w:bCs/>
      <w:lang w:val="fr-BE" w:eastAsia="zh-CN"/>
    </w:rPr>
  </w:style>
  <w:style w:type="character" w:styleId="FollowedHyperlink">
    <w:name w:val="FollowedHyperlink"/>
    <w:basedOn w:val="DefaultParagraphFont"/>
    <w:semiHidden/>
    <w:unhideWhenUsed/>
    <w:rsid w:val="004F645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7499E"/>
    <w:rPr>
      <w:rFonts w:eastAsia="SimSun"/>
      <w:sz w:val="24"/>
      <w:lang w:val="fr-B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34.243.97.100:7200/" TargetMode="External"/><Relationship Id="rId17" Type="http://schemas.openxmlformats.org/officeDocument/2006/relationships/hyperlink" Target="https://datos.ign.es/casos-de-uso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atos.ign.es/def/btn100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sip:849718949@ecwacs.webex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atos.ign.es/casos-de-uso.html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0A01FC211A0A44AF46DCFC7788647F" ma:contentTypeVersion="5" ma:contentTypeDescription="Crear nuevo documento." ma:contentTypeScope="" ma:versionID="23650f269a4f802b9061fc52eb8e101b">
  <xsd:schema xmlns:xsd="http://www.w3.org/2001/XMLSchema" xmlns:xs="http://www.w3.org/2001/XMLSchema" xmlns:p="http://schemas.microsoft.com/office/2006/metadata/properties" xmlns:ns2="8a9dc265-2a70-4a01-bf40-b0bb55b38d64" xmlns:ns3="56068758-a483-4a4b-84d7-1662caf98f10" targetNamespace="http://schemas.microsoft.com/office/2006/metadata/properties" ma:root="true" ma:fieldsID="aa4ee0dac0b67b675697d216c81baeee" ns2:_="" ns3:_="">
    <xsd:import namespace="8a9dc265-2a70-4a01-bf40-b0bb55b38d64"/>
    <xsd:import namespace="56068758-a483-4a4b-84d7-1662caf98f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dc265-2a70-4a01-bf40-b0bb55b38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68758-a483-4a4b-84d7-1662caf98f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E1472-1C72-43DD-9561-F3305DA396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CDEE93-3F44-4F89-AF2A-4CC5FCD257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765CF4-5ECD-434B-8AC3-AE412D8E9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dc265-2a70-4a01-bf40-b0bb55b38d64"/>
    <ds:schemaRef ds:uri="56068758-a483-4a4b-84d7-1662caf98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102DC-C923-48C0-B9A4-F9C8411E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795</Words>
  <Characters>4533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 for minutes</vt:lpstr>
      <vt:lpstr>Template for minutes</vt:lpstr>
    </vt:vector>
  </TitlesOfParts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minutes</dc:title>
  <dc:creator/>
  <cp:keywords>template; modèle; minutes</cp:keywords>
  <cp:lastModifiedBy/>
  <cp:revision>1</cp:revision>
  <dcterms:created xsi:type="dcterms:W3CDTF">2018-08-24T12:50:00Z</dcterms:created>
  <dcterms:modified xsi:type="dcterms:W3CDTF">2018-08-24T12:52:00Z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dure number">
    <vt:lpwstr/>
  </property>
  <property fmtid="{D5CDD505-2E9C-101B-9397-08002B2CF9AE}" pid="3" name="URL">
    <vt:lpwstr/>
  </property>
  <property fmtid="{D5CDD505-2E9C-101B-9397-08002B2CF9AE}" pid="4" name="ares classification">
    <vt:lpwstr/>
  </property>
  <property fmtid="{D5CDD505-2E9C-101B-9397-08002B2CF9AE}" pid="5" name="Presentation Date">
    <vt:lpwstr/>
  </property>
  <property fmtid="{D5CDD505-2E9C-101B-9397-08002B2CF9AE}" pid="6" name="Project name">
    <vt:lpwstr/>
  </property>
  <property fmtid="{D5CDD505-2E9C-101B-9397-08002B2CF9AE}" pid="7" name="File Modified">
    <vt:filetime>2018-03-09T13:03:33Z</vt:filetime>
  </property>
  <property fmtid="{D5CDD505-2E9C-101B-9397-08002B2CF9AE}" pid="8" name="JustUploaded">
    <vt:lpwstr>False</vt:lpwstr>
  </property>
  <property fmtid="{D5CDD505-2E9C-101B-9397-08002B2CF9AE}" pid="9" name="ContentTypeId">
    <vt:lpwstr>0x0101001D0A01FC211A0A44AF46DCFC7788647F</vt:lpwstr>
  </property>
  <property fmtid="{D5CDD505-2E9C-101B-9397-08002B2CF9AE}" pid="10" name="Meeting Date">
    <vt:lpwstr/>
  </property>
  <property fmtid="{D5CDD505-2E9C-101B-9397-08002B2CF9AE}" pid="11" name="ares number0">
    <vt:lpwstr/>
  </property>
</Properties>
</file>